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1AC" w14:textId="77777777" w:rsidR="00BA0F52" w:rsidRDefault="00BA0F52" w:rsidP="00BA0F52">
      <w:pPr>
        <w:jc w:val="center"/>
        <w:rPr>
          <w:rFonts w:ascii="Arial Black" w:hAnsi="Arial Black"/>
          <w:b/>
          <w:bCs/>
          <w:color w:val="0070C0"/>
          <w:sz w:val="56"/>
          <w:szCs w:val="56"/>
          <w:lang w:val="en-US"/>
        </w:rPr>
      </w:pPr>
    </w:p>
    <w:p w14:paraId="1C8FDACF" w14:textId="3F2C6B12" w:rsidR="00A206D6" w:rsidRPr="00B81C18" w:rsidRDefault="00B50044" w:rsidP="00B81C18">
      <w:pPr>
        <w:jc w:val="center"/>
        <w:rPr>
          <w:rFonts w:ascii="Arial Black" w:hAnsi="Arial Black"/>
          <w:b/>
          <w:bCs/>
          <w:sz w:val="96"/>
          <w:szCs w:val="96"/>
          <w:lang w:val="en-US"/>
        </w:rPr>
      </w:pPr>
      <w:r w:rsidRPr="00BA0F52">
        <w:rPr>
          <w:rFonts w:ascii="Arial Black" w:hAnsi="Arial Black"/>
          <w:b/>
          <w:bCs/>
          <w:color w:val="0070C0"/>
          <w:sz w:val="96"/>
          <w:szCs w:val="96"/>
          <w:lang w:val="en-US"/>
        </w:rPr>
        <w:t>NITRO Clubs EU</w:t>
      </w:r>
    </w:p>
    <w:p w14:paraId="75F5961A" w14:textId="77777777" w:rsidR="00B81C18" w:rsidRDefault="00B81C18" w:rsidP="00BA0F52">
      <w:pPr>
        <w:jc w:val="center"/>
        <w:rPr>
          <w:b/>
          <w:bCs/>
          <w:sz w:val="96"/>
          <w:szCs w:val="96"/>
          <w:lang w:val="en-US"/>
        </w:rPr>
      </w:pPr>
    </w:p>
    <w:p w14:paraId="6289BAA0" w14:textId="26145B0C" w:rsidR="009F1E66" w:rsidRPr="00BA0F52" w:rsidRDefault="00A206D6" w:rsidP="00BA0F52">
      <w:pPr>
        <w:jc w:val="center"/>
        <w:rPr>
          <w:b/>
          <w:bCs/>
          <w:sz w:val="96"/>
          <w:szCs w:val="96"/>
          <w:lang w:val="en-US"/>
        </w:rPr>
      </w:pPr>
      <w:r w:rsidRPr="00B50044">
        <w:rPr>
          <w:b/>
          <w:bCs/>
          <w:sz w:val="96"/>
          <w:szCs w:val="96"/>
          <w:lang w:val="en-US"/>
        </w:rPr>
        <w:t>IT Robo Olympics</w:t>
      </w:r>
    </w:p>
    <w:p w14:paraId="412FFFCA" w14:textId="3F1503CF" w:rsidR="00E57B71" w:rsidRPr="005F1168" w:rsidRDefault="005F1168" w:rsidP="00B50044">
      <w:pPr>
        <w:jc w:val="center"/>
        <w:rPr>
          <w:b/>
          <w:bCs/>
          <w:sz w:val="52"/>
          <w:szCs w:val="52"/>
          <w:lang w:val="en-US"/>
        </w:rPr>
      </w:pPr>
      <w:r w:rsidRPr="005F1168">
        <w:rPr>
          <w:b/>
          <w:bCs/>
          <w:sz w:val="52"/>
          <w:szCs w:val="52"/>
          <w:lang w:val="en-US"/>
        </w:rPr>
        <w:t xml:space="preserve">Obstacle Avoiding </w:t>
      </w:r>
      <w:r w:rsidR="00A206D6" w:rsidRPr="005F1168">
        <w:rPr>
          <w:b/>
          <w:bCs/>
          <w:sz w:val="52"/>
          <w:szCs w:val="52"/>
          <w:lang w:val="en-US"/>
        </w:rPr>
        <w:t xml:space="preserve">Line </w:t>
      </w:r>
      <w:r w:rsidR="0060112E" w:rsidRPr="005F1168">
        <w:rPr>
          <w:b/>
          <w:bCs/>
          <w:sz w:val="52"/>
          <w:szCs w:val="52"/>
          <w:lang w:val="en-US"/>
        </w:rPr>
        <w:t>F</w:t>
      </w:r>
      <w:r w:rsidR="00A206D6" w:rsidRPr="005F1168">
        <w:rPr>
          <w:b/>
          <w:bCs/>
          <w:sz w:val="52"/>
          <w:szCs w:val="52"/>
          <w:lang w:val="en-US"/>
        </w:rPr>
        <w:t xml:space="preserve">ollowing </w:t>
      </w:r>
      <w:r w:rsidR="0060112E" w:rsidRPr="005F1168">
        <w:rPr>
          <w:b/>
          <w:bCs/>
          <w:sz w:val="52"/>
          <w:szCs w:val="52"/>
          <w:lang w:val="en-US"/>
        </w:rPr>
        <w:t xml:space="preserve">Robot </w:t>
      </w:r>
    </w:p>
    <w:p w14:paraId="0F5866F3" w14:textId="3D23B1DE" w:rsidR="009F1E66" w:rsidRPr="00E57B71" w:rsidRDefault="00E57B71" w:rsidP="00B5004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COMPETITION</w:t>
      </w:r>
    </w:p>
    <w:p w14:paraId="117C33AE" w14:textId="714EC14B" w:rsidR="00BA0F52" w:rsidRDefault="00B50044" w:rsidP="00B81C18">
      <w:pPr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 </w:t>
      </w:r>
    </w:p>
    <w:p w14:paraId="60F78EDD" w14:textId="77777777" w:rsidR="00EA2D41" w:rsidRDefault="00EA2D41" w:rsidP="001917DF">
      <w:pPr>
        <w:jc w:val="center"/>
        <w:rPr>
          <w:b/>
          <w:bCs/>
          <w:sz w:val="96"/>
          <w:szCs w:val="96"/>
          <w:lang w:val="en-US"/>
        </w:rPr>
      </w:pPr>
      <w:r w:rsidRPr="00EA2D41">
        <w:rPr>
          <w:b/>
          <w:bCs/>
          <w:sz w:val="96"/>
          <w:szCs w:val="96"/>
          <w:lang w:val="en-US"/>
        </w:rPr>
        <w:t>APPENDIX A:</w:t>
      </w:r>
    </w:p>
    <w:p w14:paraId="0E4218A4" w14:textId="47F6C530" w:rsidR="0060112E" w:rsidRDefault="001917DF" w:rsidP="001917DF">
      <w:pPr>
        <w:jc w:val="center"/>
        <w:rPr>
          <w:b/>
          <w:bCs/>
          <w:sz w:val="56"/>
          <w:szCs w:val="56"/>
          <w:lang w:val="en-US"/>
        </w:rPr>
      </w:pPr>
      <w:r w:rsidRPr="001917DF">
        <w:rPr>
          <w:b/>
          <w:bCs/>
          <w:sz w:val="96"/>
          <w:szCs w:val="96"/>
          <w:lang w:val="en-US"/>
        </w:rPr>
        <w:t xml:space="preserve">COMPETITION FIELD LAYOUT </w:t>
      </w:r>
      <w:r>
        <w:rPr>
          <w:b/>
          <w:bCs/>
          <w:sz w:val="96"/>
          <w:szCs w:val="96"/>
          <w:lang w:val="en-US"/>
        </w:rPr>
        <w:t>AND SIZING</w:t>
      </w:r>
      <w:r w:rsidR="0060112E">
        <w:rPr>
          <w:b/>
          <w:bCs/>
          <w:sz w:val="56"/>
          <w:szCs w:val="56"/>
          <w:lang w:val="en-US"/>
        </w:rPr>
        <w:br w:type="page"/>
      </w:r>
    </w:p>
    <w:p w14:paraId="2359DA17" w14:textId="72895EBB" w:rsidR="006A1986" w:rsidRPr="00D42308" w:rsidRDefault="006A1986" w:rsidP="006A1986">
      <w:pPr>
        <w:jc w:val="center"/>
        <w:rPr>
          <w:b/>
          <w:bCs/>
          <w:sz w:val="28"/>
          <w:szCs w:val="28"/>
          <w:lang w:val="en-US"/>
        </w:rPr>
      </w:pPr>
      <w:r w:rsidRPr="00D42308">
        <w:rPr>
          <w:b/>
          <w:bCs/>
          <w:sz w:val="28"/>
          <w:szCs w:val="28"/>
          <w:lang w:val="en-US"/>
        </w:rPr>
        <w:lastRenderedPageBreak/>
        <w:t>APPENDIX A: COMPETITION FIELD</w:t>
      </w:r>
      <w:r w:rsidR="001917DF">
        <w:rPr>
          <w:b/>
          <w:bCs/>
          <w:sz w:val="28"/>
          <w:szCs w:val="28"/>
          <w:lang w:val="en-US"/>
        </w:rPr>
        <w:t xml:space="preserve"> LAYOUT</w:t>
      </w:r>
    </w:p>
    <w:p w14:paraId="374DD362" w14:textId="11197986" w:rsidR="005976B9" w:rsidRDefault="00D42308" w:rsidP="00BE6313">
      <w:pPr>
        <w:pStyle w:val="ListParagraph"/>
        <w:ind w:left="360"/>
        <w:jc w:val="center"/>
        <w:rPr>
          <w:lang w:val="en-US"/>
        </w:rPr>
      </w:pPr>
      <w:del w:id="0" w:author="Stefan Chivarov" w:date="2023-04-20T11:19:00Z">
        <w:r w:rsidDel="005976B9">
          <w:rPr>
            <w:noProof/>
            <w:lang w:val="en-US"/>
          </w:rPr>
          <w:drawing>
            <wp:inline distT="0" distB="0" distL="0" distR="0" wp14:anchorId="668430BA" wp14:editId="53BC0494">
              <wp:extent cx="3743325" cy="7901633"/>
              <wp:effectExtent l="0" t="0" r="0" b="444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56351" cy="79291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" w:author="Stefan Chivarov" w:date="2023-04-28T18:59:00Z">
        <w:r w:rsidR="00BE6313">
          <w:rPr>
            <w:noProof/>
            <w:lang w:val="en-US"/>
          </w:rPr>
          <w:drawing>
            <wp:inline distT="0" distB="0" distL="0" distR="0" wp14:anchorId="1957BE82" wp14:editId="6E26714D">
              <wp:extent cx="7463592" cy="3854911"/>
              <wp:effectExtent l="0" t="5397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508831" cy="38782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33BBE4" w14:textId="52D7CE0D" w:rsidR="00BE6313" w:rsidRDefault="00BE6313" w:rsidP="00BE6313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>Fig. 1 Line with obstacles</w:t>
      </w:r>
      <w:r w:rsidR="001917DF">
        <w:rPr>
          <w:lang w:val="en-US"/>
        </w:rPr>
        <w:t xml:space="preserve"> layout</w:t>
      </w:r>
    </w:p>
    <w:p w14:paraId="395DF16F" w14:textId="77777777" w:rsidR="00BE6313" w:rsidRDefault="00BE6313" w:rsidP="00BE6313">
      <w:pPr>
        <w:pStyle w:val="ListParagraph"/>
        <w:ind w:left="360"/>
        <w:jc w:val="center"/>
        <w:rPr>
          <w:noProof/>
          <w:lang w:val="en-US"/>
        </w:rPr>
      </w:pPr>
    </w:p>
    <w:p w14:paraId="72EB0D09" w14:textId="133D7FD6" w:rsidR="00BE6313" w:rsidRDefault="00BE6313" w:rsidP="00BE6313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BFAC35" wp14:editId="17D2BC07">
            <wp:extent cx="7629683" cy="4283932"/>
            <wp:effectExtent l="0" t="3492" r="6032" b="603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62988" cy="4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406E" w14:textId="571BEC0F" w:rsidR="00BE6313" w:rsidRDefault="00BE6313" w:rsidP="00BE6313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 xml:space="preserve">Fig.2 </w:t>
      </w:r>
      <w:r w:rsidR="001917DF">
        <w:rPr>
          <w:lang w:val="en-US"/>
        </w:rPr>
        <w:t>Line with obstacles layout</w:t>
      </w:r>
      <w:r>
        <w:rPr>
          <w:lang w:val="en-US"/>
        </w:rPr>
        <w:t xml:space="preserve"> sizing</w:t>
      </w:r>
    </w:p>
    <w:sectPr w:rsidR="00BE6313" w:rsidSect="00F908B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BE18" w14:textId="77777777" w:rsidR="003645B4" w:rsidRDefault="003645B4" w:rsidP="00B50044">
      <w:pPr>
        <w:spacing w:after="0" w:line="240" w:lineRule="auto"/>
      </w:pPr>
      <w:r>
        <w:separator/>
      </w:r>
    </w:p>
  </w:endnote>
  <w:endnote w:type="continuationSeparator" w:id="0">
    <w:p w14:paraId="6C348BFB" w14:textId="77777777" w:rsidR="003645B4" w:rsidRDefault="003645B4" w:rsidP="00B5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1523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F636BF" w14:textId="29AC55AC" w:rsidR="00B50044" w:rsidRPr="00C10FF4" w:rsidRDefault="00C10FF4" w:rsidP="00C10FF4">
            <w:pPr>
              <w:pStyle w:val="Footer"/>
              <w:jc w:val="right"/>
            </w:pPr>
            <w:r w:rsidRPr="00E30F83">
              <w:rPr>
                <w:sz w:val="18"/>
                <w:szCs w:val="18"/>
                <w:lang w:val="en-US"/>
              </w:rPr>
              <w:t xml:space="preserve">IT Robo Olympics - </w:t>
            </w:r>
            <w:r w:rsidR="00E30F83" w:rsidRPr="00E30F83">
              <w:rPr>
                <w:sz w:val="18"/>
                <w:szCs w:val="18"/>
                <w:lang w:val="en-US"/>
              </w:rPr>
              <w:t>Obstacle Avoiding Line Following</w:t>
            </w:r>
            <w:r w:rsidRPr="00E30F83">
              <w:rPr>
                <w:sz w:val="18"/>
                <w:szCs w:val="18"/>
                <w:lang w:val="en-US"/>
              </w:rPr>
              <w:t xml:space="preserve"> Robot Competition RULES &amp; REGULATIONS v. 1.</w:t>
            </w:r>
            <w:r w:rsidR="00E30F83" w:rsidRPr="00E30F83">
              <w:rPr>
                <w:sz w:val="18"/>
                <w:szCs w:val="18"/>
                <w:lang w:val="en-US"/>
              </w:rPr>
              <w:t>4</w:t>
            </w:r>
            <w:r>
              <w:rPr>
                <w:lang w:val="en-US"/>
              </w:rPr>
              <w:t xml:space="preserve">        </w:t>
            </w:r>
            <w:r w:rsidRPr="005D2A2F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8F70" w14:textId="77777777" w:rsidR="003645B4" w:rsidRDefault="003645B4" w:rsidP="00B50044">
      <w:pPr>
        <w:spacing w:after="0" w:line="240" w:lineRule="auto"/>
      </w:pPr>
      <w:r>
        <w:separator/>
      </w:r>
    </w:p>
  </w:footnote>
  <w:footnote w:type="continuationSeparator" w:id="0">
    <w:p w14:paraId="6458459F" w14:textId="77777777" w:rsidR="003645B4" w:rsidRDefault="003645B4" w:rsidP="00B5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E02D" w14:textId="709DEBEA" w:rsidR="00BA0F52" w:rsidRDefault="00BA0F52" w:rsidP="00BA0F52">
    <w:pPr>
      <w:pStyle w:val="Header"/>
    </w:pPr>
    <w:r>
      <w:rPr>
        <w:noProof/>
      </w:rPr>
      <w:drawing>
        <wp:inline distT="0" distB="0" distL="0" distR="0" wp14:anchorId="2CE61926" wp14:editId="59CEE9DD">
          <wp:extent cx="750625" cy="690575"/>
          <wp:effectExtent l="114300" t="133350" r="125730" b="2051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82" cy="69835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rgbClr val="0070C0"/>
                    </a:glow>
                    <a:outerShdw blurRad="50800" dist="50800" dir="5400000" algn="ctr" rotWithShape="0">
                      <a:schemeClr val="accent1"/>
                    </a:outerShdw>
                  </a:effectLst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</w:t>
    </w:r>
    <w:r w:rsidR="00C50569">
      <w:rPr>
        <w:lang w:val="en-US"/>
      </w:rPr>
      <w:t xml:space="preserve">                                            </w:t>
    </w:r>
    <w:ins w:id="2" w:author="Stefan Chivarov" w:date="2023-04-20T07:29:00Z">
      <w:r w:rsidR="00375BD0">
        <w:t xml:space="preserve">       </w:t>
      </w:r>
    </w:ins>
    <w:r w:rsidR="00C50569">
      <w:rPr>
        <w:lang w:val="en-US"/>
      </w:rPr>
      <w:t xml:space="preserve">            </w:t>
    </w:r>
    <w:r>
      <w:rPr>
        <w:lang w:val="en-US"/>
      </w:rPr>
      <w:t xml:space="preserve">             </w:t>
    </w:r>
    <w:r w:rsidR="00C50569">
      <w:rPr>
        <w:noProof/>
      </w:rPr>
      <w:drawing>
        <wp:inline distT="0" distB="0" distL="0" distR="0" wp14:anchorId="344D3DC8" wp14:editId="2F9C5A51">
          <wp:extent cx="829513" cy="829513"/>
          <wp:effectExtent l="0" t="0" r="8890" b="8890"/>
          <wp:docPr id="6" name="Picture 6" descr="Kosovo Erasmus+ Office | Pris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osovo Erasmus+ Office | Pristi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260" cy="83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531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F2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71D9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4344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EA2F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047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17F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0F2A74"/>
    <w:multiLevelType w:val="hybridMultilevel"/>
    <w:tmpl w:val="AF780E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2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F7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357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8432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816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AB7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20F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D06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2D74C4"/>
    <w:multiLevelType w:val="hybridMultilevel"/>
    <w:tmpl w:val="93F475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7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17E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0065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561E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B34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6E2540"/>
    <w:multiLevelType w:val="hybridMultilevel"/>
    <w:tmpl w:val="4552DD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74ED8"/>
    <w:multiLevelType w:val="hybridMultilevel"/>
    <w:tmpl w:val="1132233E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C41C6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C65093"/>
    <w:multiLevelType w:val="hybridMultilevel"/>
    <w:tmpl w:val="629216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432"/>
    <w:multiLevelType w:val="hybridMultilevel"/>
    <w:tmpl w:val="998888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33569">
    <w:abstractNumId w:val="17"/>
  </w:num>
  <w:num w:numId="2" w16cid:durableId="1341348420">
    <w:abstractNumId w:val="25"/>
  </w:num>
  <w:num w:numId="3" w16cid:durableId="62798331">
    <w:abstractNumId w:val="3"/>
  </w:num>
  <w:num w:numId="4" w16cid:durableId="199367275">
    <w:abstractNumId w:val="26"/>
  </w:num>
  <w:num w:numId="5" w16cid:durableId="1073426662">
    <w:abstractNumId w:val="8"/>
  </w:num>
  <w:num w:numId="6" w16cid:durableId="242495155">
    <w:abstractNumId w:val="27"/>
  </w:num>
  <w:num w:numId="7" w16cid:durableId="802962922">
    <w:abstractNumId w:val="1"/>
  </w:num>
  <w:num w:numId="8" w16cid:durableId="2030712516">
    <w:abstractNumId w:val="16"/>
  </w:num>
  <w:num w:numId="9" w16cid:durableId="318072837">
    <w:abstractNumId w:val="19"/>
  </w:num>
  <w:num w:numId="10" w16cid:durableId="1722631252">
    <w:abstractNumId w:val="6"/>
  </w:num>
  <w:num w:numId="11" w16cid:durableId="1472402625">
    <w:abstractNumId w:val="22"/>
  </w:num>
  <w:num w:numId="12" w16cid:durableId="770663974">
    <w:abstractNumId w:val="23"/>
  </w:num>
  <w:num w:numId="13" w16cid:durableId="452986770">
    <w:abstractNumId w:val="4"/>
  </w:num>
  <w:num w:numId="14" w16cid:durableId="165874688">
    <w:abstractNumId w:val="7"/>
  </w:num>
  <w:num w:numId="15" w16cid:durableId="1836799099">
    <w:abstractNumId w:val="18"/>
  </w:num>
  <w:num w:numId="16" w16cid:durableId="1717655339">
    <w:abstractNumId w:val="20"/>
  </w:num>
  <w:num w:numId="17" w16cid:durableId="1415931312">
    <w:abstractNumId w:val="21"/>
  </w:num>
  <w:num w:numId="18" w16cid:durableId="680202644">
    <w:abstractNumId w:val="24"/>
  </w:num>
  <w:num w:numId="19" w16cid:durableId="196816435">
    <w:abstractNumId w:val="10"/>
  </w:num>
  <w:num w:numId="20" w16cid:durableId="563416298">
    <w:abstractNumId w:val="5"/>
  </w:num>
  <w:num w:numId="21" w16cid:durableId="194580644">
    <w:abstractNumId w:val="11"/>
  </w:num>
  <w:num w:numId="22" w16cid:durableId="1539124994">
    <w:abstractNumId w:val="9"/>
  </w:num>
  <w:num w:numId="23" w16cid:durableId="1945453480">
    <w:abstractNumId w:val="15"/>
  </w:num>
  <w:num w:numId="24" w16cid:durableId="1641499960">
    <w:abstractNumId w:val="14"/>
  </w:num>
  <w:num w:numId="25" w16cid:durableId="1862666937">
    <w:abstractNumId w:val="0"/>
  </w:num>
  <w:num w:numId="26" w16cid:durableId="52702363">
    <w:abstractNumId w:val="2"/>
  </w:num>
  <w:num w:numId="27" w16cid:durableId="2001888597">
    <w:abstractNumId w:val="13"/>
  </w:num>
  <w:num w:numId="28" w16cid:durableId="174105567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Chivarov">
    <w15:presenceInfo w15:providerId="Windows Live" w15:userId="cb7c7c09f9e6ea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F"/>
    <w:rsid w:val="0005473B"/>
    <w:rsid w:val="00072921"/>
    <w:rsid w:val="000D26CC"/>
    <w:rsid w:val="000F3CB2"/>
    <w:rsid w:val="00110D11"/>
    <w:rsid w:val="001917DF"/>
    <w:rsid w:val="001D37EE"/>
    <w:rsid w:val="001F155B"/>
    <w:rsid w:val="002D369B"/>
    <w:rsid w:val="002F174F"/>
    <w:rsid w:val="00301EEB"/>
    <w:rsid w:val="003645B4"/>
    <w:rsid w:val="00375BD0"/>
    <w:rsid w:val="003877E1"/>
    <w:rsid w:val="00394226"/>
    <w:rsid w:val="00464A1B"/>
    <w:rsid w:val="00466E7E"/>
    <w:rsid w:val="00487D91"/>
    <w:rsid w:val="00554353"/>
    <w:rsid w:val="005849F4"/>
    <w:rsid w:val="005976B9"/>
    <w:rsid w:val="005C439E"/>
    <w:rsid w:val="005D716B"/>
    <w:rsid w:val="005F1168"/>
    <w:rsid w:val="0060112E"/>
    <w:rsid w:val="00606D4E"/>
    <w:rsid w:val="006A1986"/>
    <w:rsid w:val="006C1F6F"/>
    <w:rsid w:val="0070162B"/>
    <w:rsid w:val="007273C3"/>
    <w:rsid w:val="00752AD7"/>
    <w:rsid w:val="007775F9"/>
    <w:rsid w:val="007E189E"/>
    <w:rsid w:val="008424E9"/>
    <w:rsid w:val="008801DC"/>
    <w:rsid w:val="00882107"/>
    <w:rsid w:val="008D7649"/>
    <w:rsid w:val="00910FF2"/>
    <w:rsid w:val="00945E0C"/>
    <w:rsid w:val="009F1E66"/>
    <w:rsid w:val="00A206D6"/>
    <w:rsid w:val="00A70BB2"/>
    <w:rsid w:val="00A84286"/>
    <w:rsid w:val="00B027BF"/>
    <w:rsid w:val="00B50044"/>
    <w:rsid w:val="00B80649"/>
    <w:rsid w:val="00B81C18"/>
    <w:rsid w:val="00B9479C"/>
    <w:rsid w:val="00B94BD9"/>
    <w:rsid w:val="00B97199"/>
    <w:rsid w:val="00BA0F52"/>
    <w:rsid w:val="00BA544C"/>
    <w:rsid w:val="00BE6313"/>
    <w:rsid w:val="00C10FF4"/>
    <w:rsid w:val="00C50569"/>
    <w:rsid w:val="00C5711C"/>
    <w:rsid w:val="00D42308"/>
    <w:rsid w:val="00E1262F"/>
    <w:rsid w:val="00E30F83"/>
    <w:rsid w:val="00E41A92"/>
    <w:rsid w:val="00E57B71"/>
    <w:rsid w:val="00E6198A"/>
    <w:rsid w:val="00E97C93"/>
    <w:rsid w:val="00EA2D41"/>
    <w:rsid w:val="00EF4CE6"/>
    <w:rsid w:val="00F73F0D"/>
    <w:rsid w:val="00F85BC9"/>
    <w:rsid w:val="00F908B0"/>
    <w:rsid w:val="00FA2D73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EA979D"/>
  <w15:chartTrackingRefBased/>
  <w15:docId w15:val="{AB0F2465-B94E-4ECA-A4F8-A2F952C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44"/>
  </w:style>
  <w:style w:type="paragraph" w:styleId="Footer">
    <w:name w:val="footer"/>
    <w:basedOn w:val="Normal"/>
    <w:link w:val="Foot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44"/>
  </w:style>
  <w:style w:type="paragraph" w:styleId="ListParagraph">
    <w:name w:val="List Paragraph"/>
    <w:basedOn w:val="Normal"/>
    <w:uiPriority w:val="34"/>
    <w:qFormat/>
    <w:rsid w:val="0005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9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69FE-2B6F-4126-ACE3-FEE1B1BC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6</cp:revision>
  <dcterms:created xsi:type="dcterms:W3CDTF">2023-04-20T04:59:00Z</dcterms:created>
  <dcterms:modified xsi:type="dcterms:W3CDTF">2023-04-28T16:44:00Z</dcterms:modified>
</cp:coreProperties>
</file>