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B1AC" w14:textId="77777777" w:rsidR="00BA0F52" w:rsidRDefault="00BA0F52" w:rsidP="00BA0F52">
      <w:pPr>
        <w:jc w:val="center"/>
        <w:rPr>
          <w:rFonts w:ascii="Arial Black" w:hAnsi="Arial Black"/>
          <w:b/>
          <w:bCs/>
          <w:color w:val="0070C0"/>
          <w:sz w:val="56"/>
          <w:szCs w:val="56"/>
          <w:lang w:val="en-US"/>
        </w:rPr>
      </w:pPr>
    </w:p>
    <w:p w14:paraId="1C8FDACF" w14:textId="3F2C6B12" w:rsidR="00A206D6" w:rsidRPr="00B81C18" w:rsidRDefault="00B50044" w:rsidP="00B81C18">
      <w:pPr>
        <w:jc w:val="center"/>
        <w:rPr>
          <w:rFonts w:ascii="Arial Black" w:hAnsi="Arial Black"/>
          <w:b/>
          <w:bCs/>
          <w:sz w:val="96"/>
          <w:szCs w:val="96"/>
          <w:lang w:val="en-US"/>
        </w:rPr>
      </w:pPr>
      <w:r w:rsidRPr="00BA0F52">
        <w:rPr>
          <w:rFonts w:ascii="Arial Black" w:hAnsi="Arial Black"/>
          <w:b/>
          <w:bCs/>
          <w:color w:val="0070C0"/>
          <w:sz w:val="96"/>
          <w:szCs w:val="96"/>
          <w:lang w:val="en-US"/>
        </w:rPr>
        <w:t>NITRO Clubs EU</w:t>
      </w:r>
    </w:p>
    <w:p w14:paraId="75F5961A" w14:textId="77777777" w:rsidR="00B81C18" w:rsidRDefault="00B81C18" w:rsidP="00BA0F52">
      <w:pPr>
        <w:jc w:val="center"/>
        <w:rPr>
          <w:b/>
          <w:bCs/>
          <w:sz w:val="96"/>
          <w:szCs w:val="96"/>
          <w:lang w:val="en-US"/>
        </w:rPr>
      </w:pPr>
    </w:p>
    <w:p w14:paraId="6289BAA0" w14:textId="26145B0C" w:rsidR="009F1E66" w:rsidRPr="00BA0F52" w:rsidRDefault="00A206D6" w:rsidP="00BA0F52">
      <w:pPr>
        <w:jc w:val="center"/>
        <w:rPr>
          <w:b/>
          <w:bCs/>
          <w:sz w:val="96"/>
          <w:szCs w:val="96"/>
          <w:lang w:val="en-US"/>
        </w:rPr>
      </w:pPr>
      <w:r w:rsidRPr="00B50044">
        <w:rPr>
          <w:b/>
          <w:bCs/>
          <w:sz w:val="96"/>
          <w:szCs w:val="96"/>
          <w:lang w:val="en-US"/>
        </w:rPr>
        <w:t>IT Robo Olympics</w:t>
      </w:r>
    </w:p>
    <w:p w14:paraId="412FFFCA" w14:textId="0994FCEE" w:rsidR="00E57B71" w:rsidRDefault="00A206D6" w:rsidP="00B50044">
      <w:pPr>
        <w:jc w:val="center"/>
        <w:rPr>
          <w:b/>
          <w:bCs/>
          <w:sz w:val="56"/>
          <w:szCs w:val="56"/>
          <w:lang w:val="en-US"/>
        </w:rPr>
      </w:pPr>
      <w:del w:id="0" w:author="Stefan Chivarov" w:date="2023-04-20T08:01:00Z">
        <w:r w:rsidRPr="00B50044" w:rsidDel="00AB0F29">
          <w:rPr>
            <w:b/>
            <w:bCs/>
            <w:sz w:val="56"/>
            <w:szCs w:val="56"/>
            <w:lang w:val="en-US"/>
          </w:rPr>
          <w:delText xml:space="preserve">Line </w:delText>
        </w:r>
        <w:r w:rsidR="0060112E" w:rsidDel="00AB0F29">
          <w:rPr>
            <w:b/>
            <w:bCs/>
            <w:sz w:val="56"/>
            <w:szCs w:val="56"/>
            <w:lang w:val="en-US"/>
          </w:rPr>
          <w:delText>F</w:delText>
        </w:r>
        <w:r w:rsidRPr="00B50044" w:rsidDel="00AB0F29">
          <w:rPr>
            <w:b/>
            <w:bCs/>
            <w:sz w:val="56"/>
            <w:szCs w:val="56"/>
            <w:lang w:val="en-US"/>
          </w:rPr>
          <w:delText>ollowing</w:delText>
        </w:r>
      </w:del>
      <w:ins w:id="1" w:author="Stefan Chivarov" w:date="2023-04-20T08:01:00Z">
        <w:r w:rsidR="00AB0F29">
          <w:rPr>
            <w:b/>
            <w:bCs/>
            <w:sz w:val="56"/>
            <w:szCs w:val="56"/>
            <w:lang w:val="en-US"/>
          </w:rPr>
          <w:t>Maze Solving</w:t>
        </w:r>
      </w:ins>
      <w:r w:rsidRPr="00B50044">
        <w:rPr>
          <w:b/>
          <w:bCs/>
          <w:sz w:val="56"/>
          <w:szCs w:val="56"/>
          <w:lang w:val="en-US"/>
        </w:rPr>
        <w:t xml:space="preserve"> </w:t>
      </w:r>
      <w:r w:rsidR="0060112E">
        <w:rPr>
          <w:b/>
          <w:bCs/>
          <w:sz w:val="56"/>
          <w:szCs w:val="56"/>
          <w:lang w:val="en-US"/>
        </w:rPr>
        <w:t xml:space="preserve">Robot </w:t>
      </w:r>
    </w:p>
    <w:p w14:paraId="0F5866F3" w14:textId="3D23B1DE" w:rsidR="009F1E66" w:rsidRPr="00E57B71" w:rsidRDefault="00E57B71" w:rsidP="00B50044">
      <w:pPr>
        <w:jc w:val="center"/>
        <w:rPr>
          <w:b/>
          <w:bCs/>
          <w:sz w:val="56"/>
          <w:szCs w:val="56"/>
          <w:lang w:val="en-US"/>
        </w:rPr>
      </w:pPr>
      <w:r>
        <w:rPr>
          <w:b/>
          <w:bCs/>
          <w:sz w:val="56"/>
          <w:szCs w:val="56"/>
          <w:lang w:val="en-US"/>
        </w:rPr>
        <w:t>COMPETITION</w:t>
      </w:r>
    </w:p>
    <w:p w14:paraId="117C33AE" w14:textId="714EC14B" w:rsidR="00BA0F52" w:rsidRDefault="00B50044" w:rsidP="00B81C18">
      <w:pPr>
        <w:rPr>
          <w:b/>
          <w:bCs/>
          <w:sz w:val="56"/>
          <w:szCs w:val="56"/>
          <w:lang w:val="en-US"/>
        </w:rPr>
      </w:pPr>
      <w:r w:rsidRPr="00B50044">
        <w:rPr>
          <w:b/>
          <w:bCs/>
          <w:sz w:val="56"/>
          <w:szCs w:val="56"/>
          <w:lang w:val="en-US"/>
        </w:rPr>
        <w:t xml:space="preserve"> </w:t>
      </w:r>
    </w:p>
    <w:p w14:paraId="25FA342C" w14:textId="5CD6F437" w:rsidR="0060112E" w:rsidRPr="00B81C18" w:rsidRDefault="0060112E" w:rsidP="00B50044">
      <w:pPr>
        <w:jc w:val="center"/>
        <w:rPr>
          <w:b/>
          <w:bCs/>
          <w:sz w:val="96"/>
          <w:szCs w:val="96"/>
          <w:lang w:val="en-US"/>
        </w:rPr>
      </w:pPr>
      <w:r w:rsidRPr="00B81C18">
        <w:rPr>
          <w:b/>
          <w:bCs/>
          <w:sz w:val="96"/>
          <w:szCs w:val="96"/>
          <w:lang w:val="en-US"/>
        </w:rPr>
        <w:t>RULES &amp; REGULATIONS</w:t>
      </w:r>
    </w:p>
    <w:p w14:paraId="0E4218A4" w14:textId="77777777" w:rsidR="0060112E" w:rsidRDefault="0060112E">
      <w:pPr>
        <w:rPr>
          <w:b/>
          <w:bCs/>
          <w:sz w:val="56"/>
          <w:szCs w:val="56"/>
          <w:lang w:val="en-US"/>
        </w:rPr>
      </w:pPr>
      <w:r>
        <w:rPr>
          <w:b/>
          <w:bCs/>
          <w:sz w:val="56"/>
          <w:szCs w:val="56"/>
          <w:lang w:val="en-US"/>
        </w:rPr>
        <w:br w:type="page"/>
      </w:r>
    </w:p>
    <w:p w14:paraId="088DCB62" w14:textId="77777777" w:rsidR="0060112E" w:rsidRPr="0005473B" w:rsidRDefault="0060112E" w:rsidP="0005473B">
      <w:pPr>
        <w:pStyle w:val="ListParagraph"/>
        <w:numPr>
          <w:ilvl w:val="0"/>
          <w:numId w:val="7"/>
        </w:numPr>
        <w:rPr>
          <w:b/>
          <w:bCs/>
        </w:rPr>
      </w:pPr>
      <w:r w:rsidRPr="0005473B">
        <w:rPr>
          <w:b/>
          <w:bCs/>
        </w:rPr>
        <w:lastRenderedPageBreak/>
        <w:t>OBJECTIVES</w:t>
      </w:r>
    </w:p>
    <w:p w14:paraId="2752F44D" w14:textId="50585B6B" w:rsidR="0060112E" w:rsidRPr="0060112E" w:rsidRDefault="0060112E" w:rsidP="0060112E">
      <w:pPr>
        <w:rPr>
          <w:lang w:val="en-US"/>
        </w:rPr>
      </w:pPr>
      <w:r w:rsidRPr="0060112E">
        <w:rPr>
          <w:lang w:val="en-US"/>
        </w:rPr>
        <w:t xml:space="preserve">Participants of the </w:t>
      </w:r>
      <w:del w:id="2" w:author="Stefan Chivarov" w:date="2023-04-20T08:02:00Z">
        <w:r w:rsidRPr="0060112E" w:rsidDel="00AB0F29">
          <w:rPr>
            <w:lang w:val="en-US"/>
          </w:rPr>
          <w:delText>Line Following</w:delText>
        </w:r>
      </w:del>
      <w:ins w:id="3" w:author="Stefan Chivarov" w:date="2023-04-20T08:02:00Z">
        <w:r w:rsidR="00AB0F29">
          <w:rPr>
            <w:lang w:val="en-US"/>
          </w:rPr>
          <w:t>Maze Solving</w:t>
        </w:r>
      </w:ins>
      <w:r w:rsidRPr="0060112E">
        <w:rPr>
          <w:lang w:val="en-US"/>
        </w:rPr>
        <w:t xml:space="preserve"> Robot competition are required to </w:t>
      </w:r>
      <w:del w:id="4" w:author="Stefan Chivarov" w:date="2023-04-20T11:01:00Z">
        <w:r w:rsidRPr="0060112E" w:rsidDel="00AC03BA">
          <w:rPr>
            <w:lang w:val="en-US"/>
          </w:rPr>
          <w:delText>build</w:delText>
        </w:r>
        <w:r w:rsidR="009F1E66" w:rsidDel="00AC03BA">
          <w:rPr>
            <w:lang w:val="en-US"/>
          </w:rPr>
          <w:delText xml:space="preserve"> </w:delText>
        </w:r>
      </w:del>
      <w:ins w:id="5" w:author="Stefan Chivarov" w:date="2023-04-20T11:01:00Z">
        <w:r w:rsidR="00AC03BA">
          <w:rPr>
            <w:lang w:val="en-US"/>
          </w:rPr>
          <w:t xml:space="preserve">create </w:t>
        </w:r>
      </w:ins>
      <w:r w:rsidR="009F1E66">
        <w:rPr>
          <w:lang w:val="en-US"/>
        </w:rPr>
        <w:t xml:space="preserve">and fine tune a </w:t>
      </w:r>
      <w:r w:rsidR="00554353">
        <w:rPr>
          <w:lang w:val="en-US"/>
        </w:rPr>
        <w:t>program for</w:t>
      </w:r>
      <w:r w:rsidRPr="0060112E">
        <w:rPr>
          <w:lang w:val="en-US"/>
        </w:rPr>
        <w:t xml:space="preserve"> </w:t>
      </w:r>
      <w:del w:id="6" w:author="Stefan Chivarov" w:date="2023-04-20T08:03:00Z">
        <w:r w:rsidRPr="0060112E" w:rsidDel="00AB0F29">
          <w:rPr>
            <w:lang w:val="en-US"/>
          </w:rPr>
          <w:delText>line following</w:delText>
        </w:r>
      </w:del>
      <w:ins w:id="7" w:author="Stefan Chivarov" w:date="2023-04-20T08:03:00Z">
        <w:r w:rsidR="00AB0F29">
          <w:rPr>
            <w:lang w:val="en-US"/>
          </w:rPr>
          <w:t>maze solving</w:t>
        </w:r>
      </w:ins>
      <w:r w:rsidR="009F1E66">
        <w:rPr>
          <w:lang w:val="en-US"/>
        </w:rPr>
        <w:t xml:space="preserve"> with NITRObot robot, </w:t>
      </w:r>
      <w:r w:rsidRPr="0060112E">
        <w:rPr>
          <w:lang w:val="en-US"/>
        </w:rPr>
        <w:t xml:space="preserve">that is able to follow lines from the start </w:t>
      </w:r>
      <w:del w:id="8" w:author="Stefan Chivarov" w:date="2023-04-20T08:03:00Z">
        <w:r w:rsidRPr="0060112E" w:rsidDel="00AB0F29">
          <w:rPr>
            <w:lang w:val="en-US"/>
          </w:rPr>
          <w:delText>line</w:delText>
        </w:r>
      </w:del>
      <w:ins w:id="9" w:author="Stefan Chivarov" w:date="2023-04-20T08:03:00Z">
        <w:r w:rsidR="00AB0F29">
          <w:rPr>
            <w:lang w:val="en-US"/>
          </w:rPr>
          <w:t>positio</w:t>
        </w:r>
      </w:ins>
      <w:ins w:id="10" w:author="Stefan Chivarov" w:date="2023-04-20T08:04:00Z">
        <w:r w:rsidR="00AB0F29">
          <w:rPr>
            <w:lang w:val="en-US"/>
          </w:rPr>
          <w:t>n</w:t>
        </w:r>
      </w:ins>
      <w:r w:rsidRPr="0060112E">
        <w:rPr>
          <w:lang w:val="en-US"/>
        </w:rPr>
        <w:t xml:space="preserve"> until the</w:t>
      </w:r>
      <w:ins w:id="11" w:author="Stefan Chivarov" w:date="2023-04-20T08:04:00Z">
        <w:r w:rsidR="00AB0F29">
          <w:rPr>
            <w:lang w:val="en-US"/>
          </w:rPr>
          <w:t xml:space="preserve"> </w:t>
        </w:r>
      </w:ins>
      <w:del w:id="12" w:author="Stefan Chivarov" w:date="2023-04-20T08:04:00Z">
        <w:r w:rsidRPr="0060112E" w:rsidDel="00AB0F29">
          <w:rPr>
            <w:lang w:val="en-US"/>
          </w:rPr>
          <w:delText xml:space="preserve"> finishing line</w:delText>
        </w:r>
      </w:del>
      <w:ins w:id="13" w:author="Stefan Chivarov" w:date="2023-04-20T08:04:00Z">
        <w:r w:rsidR="00AB0F29">
          <w:rPr>
            <w:lang w:val="en-US"/>
          </w:rPr>
          <w:t>exit position,</w:t>
        </w:r>
      </w:ins>
      <w:r w:rsidRPr="0060112E">
        <w:rPr>
          <w:lang w:val="en-US"/>
        </w:rPr>
        <w:t xml:space="preserve"> according to the</w:t>
      </w:r>
      <w:r w:rsidR="009F1E66">
        <w:rPr>
          <w:lang w:val="en-US"/>
        </w:rPr>
        <w:t xml:space="preserve"> </w:t>
      </w:r>
      <w:r w:rsidRPr="0060112E">
        <w:rPr>
          <w:lang w:val="en-US"/>
        </w:rPr>
        <w:t>competition rules. The robot must move autonomously.</w:t>
      </w:r>
    </w:p>
    <w:p w14:paraId="61D3B4D2" w14:textId="112A5629" w:rsidR="0060112E" w:rsidRDefault="0060112E" w:rsidP="0060112E">
      <w:pPr>
        <w:rPr>
          <w:lang w:val="en-US"/>
        </w:rPr>
      </w:pPr>
      <w:r w:rsidRPr="0060112E">
        <w:rPr>
          <w:lang w:val="en-US"/>
        </w:rPr>
        <w:t xml:space="preserve">Short Description: </w:t>
      </w:r>
      <w:r w:rsidRPr="009F1E66">
        <w:rPr>
          <w:i/>
          <w:iCs/>
          <w:lang w:val="en-US"/>
        </w:rPr>
        <w:t xml:space="preserve">The objective of this contest is to </w:t>
      </w:r>
      <w:ins w:id="14" w:author="Stefan Chivarov" w:date="2023-04-20T08:05:00Z">
        <w:r w:rsidR="00AB0F29">
          <w:rPr>
            <w:i/>
            <w:iCs/>
            <w:lang w:val="en-US"/>
          </w:rPr>
          <w:t xml:space="preserve">find the exit from a maze </w:t>
        </w:r>
      </w:ins>
      <w:del w:id="15" w:author="Stefan Chivarov" w:date="2023-04-20T08:06:00Z">
        <w:r w:rsidRPr="009F1E66" w:rsidDel="00AB0F29">
          <w:rPr>
            <w:i/>
            <w:iCs/>
            <w:lang w:val="en-US"/>
          </w:rPr>
          <w:delText xml:space="preserve">complete the course </w:delText>
        </w:r>
      </w:del>
      <w:r w:rsidRPr="009F1E66">
        <w:rPr>
          <w:i/>
          <w:iCs/>
          <w:lang w:val="en-US"/>
        </w:rPr>
        <w:t>in the shortest</w:t>
      </w:r>
      <w:r w:rsidR="009F1E66" w:rsidRPr="009F1E66">
        <w:rPr>
          <w:i/>
          <w:iCs/>
          <w:lang w:val="en-US"/>
        </w:rPr>
        <w:t xml:space="preserve"> </w:t>
      </w:r>
      <w:r w:rsidRPr="009F1E66">
        <w:rPr>
          <w:i/>
          <w:iCs/>
          <w:lang w:val="en-US"/>
        </w:rPr>
        <w:t>period of time</w:t>
      </w:r>
      <w:ins w:id="16" w:author="Stefan Chivarov" w:date="2023-04-20T08:06:00Z">
        <w:r w:rsidR="00AB0F29">
          <w:rPr>
            <w:i/>
            <w:iCs/>
            <w:lang w:val="en-US"/>
          </w:rPr>
          <w:t>,</w:t>
        </w:r>
      </w:ins>
      <w:r w:rsidRPr="009F1E66">
        <w:rPr>
          <w:i/>
          <w:iCs/>
          <w:lang w:val="en-US"/>
        </w:rPr>
        <w:t xml:space="preserve"> while </w:t>
      </w:r>
      <w:ins w:id="17" w:author="Stefan Chivarov" w:date="2023-04-20T08:06:00Z">
        <w:r w:rsidR="00AB0F29">
          <w:rPr>
            <w:i/>
            <w:iCs/>
            <w:lang w:val="en-US"/>
          </w:rPr>
          <w:t xml:space="preserve">not </w:t>
        </w:r>
      </w:ins>
      <w:ins w:id="18" w:author="Stefan Chivarov" w:date="2023-04-20T08:08:00Z">
        <w:r w:rsidR="00AB0F29">
          <w:rPr>
            <w:i/>
            <w:iCs/>
            <w:lang w:val="en-US"/>
          </w:rPr>
          <w:t xml:space="preserve">colliding with </w:t>
        </w:r>
      </w:ins>
      <w:ins w:id="19" w:author="Stefan Chivarov" w:date="2023-04-20T08:07:00Z">
        <w:r w:rsidR="00AB0F29">
          <w:rPr>
            <w:i/>
            <w:iCs/>
            <w:lang w:val="en-US"/>
          </w:rPr>
          <w:t>any of the maze walls</w:t>
        </w:r>
      </w:ins>
      <w:del w:id="20" w:author="Stefan Chivarov" w:date="2023-04-20T08:07:00Z">
        <w:r w:rsidRPr="009F1E66" w:rsidDel="00AB0F29">
          <w:rPr>
            <w:i/>
            <w:iCs/>
            <w:lang w:val="en-US"/>
          </w:rPr>
          <w:delText>accurately tracking the course line from start to finish</w:delText>
        </w:r>
      </w:del>
      <w:r w:rsidRPr="009F1E66">
        <w:rPr>
          <w:i/>
          <w:iCs/>
          <w:lang w:val="en-US"/>
        </w:rPr>
        <w:t>.</w:t>
      </w:r>
    </w:p>
    <w:p w14:paraId="4DFC23BE" w14:textId="77777777" w:rsidR="009F1E66" w:rsidRDefault="009F1E66" w:rsidP="0060112E"/>
    <w:p w14:paraId="6CC54A90" w14:textId="5E77D43E" w:rsidR="009F1E66" w:rsidRPr="005C439E" w:rsidRDefault="00466E7E" w:rsidP="0005473B">
      <w:pPr>
        <w:pStyle w:val="ListParagraph"/>
        <w:numPr>
          <w:ilvl w:val="0"/>
          <w:numId w:val="7"/>
        </w:numPr>
        <w:rPr>
          <w:b/>
          <w:bCs/>
          <w:lang w:val="en-US"/>
        </w:rPr>
      </w:pPr>
      <w:r>
        <w:rPr>
          <w:b/>
          <w:bCs/>
          <w:lang w:val="en-US"/>
        </w:rPr>
        <w:t>CODE OF CONDUCT</w:t>
      </w:r>
    </w:p>
    <w:p w14:paraId="3FB3E3FA" w14:textId="77777777" w:rsidR="005C439E" w:rsidRDefault="005C439E" w:rsidP="005C439E">
      <w:pPr>
        <w:pStyle w:val="ListParagraph"/>
        <w:ind w:left="360"/>
        <w:rPr>
          <w:lang w:val="en-US"/>
        </w:rPr>
      </w:pPr>
    </w:p>
    <w:p w14:paraId="67CA5ED6" w14:textId="7B83F4BA" w:rsidR="009F1E66" w:rsidRPr="0005473B" w:rsidRDefault="009F1E66" w:rsidP="0005473B">
      <w:pPr>
        <w:pStyle w:val="ListParagraph"/>
        <w:numPr>
          <w:ilvl w:val="1"/>
          <w:numId w:val="7"/>
        </w:numPr>
        <w:rPr>
          <w:lang w:val="en-US"/>
        </w:rPr>
      </w:pPr>
      <w:r w:rsidRPr="0005473B">
        <w:rPr>
          <w:lang w:val="en-US"/>
        </w:rPr>
        <w:t>Spirit</w:t>
      </w:r>
    </w:p>
    <w:p w14:paraId="2EDF38F0" w14:textId="21BE4443" w:rsidR="009F1E66" w:rsidRPr="0005473B" w:rsidRDefault="00FA2D73" w:rsidP="0005473B">
      <w:pPr>
        <w:pStyle w:val="ListParagraph"/>
        <w:numPr>
          <w:ilvl w:val="2"/>
          <w:numId w:val="7"/>
        </w:numPr>
        <w:rPr>
          <w:lang w:val="en-US"/>
        </w:rPr>
      </w:pPr>
      <w:r>
        <w:rPr>
          <w:lang w:val="en-US"/>
        </w:rPr>
        <w:t xml:space="preserve"> </w:t>
      </w:r>
      <w:r w:rsidR="009F1E66" w:rsidRPr="0005473B">
        <w:rPr>
          <w:lang w:val="en-US"/>
        </w:rPr>
        <w:t>It is expected that all participants (students</w:t>
      </w:r>
      <w:r w:rsidR="0005473B">
        <w:rPr>
          <w:lang w:val="en-US"/>
        </w:rPr>
        <w:t>, teachers</w:t>
      </w:r>
      <w:r w:rsidR="009F1E66" w:rsidRPr="0005473B">
        <w:rPr>
          <w:lang w:val="en-US"/>
        </w:rPr>
        <w:t xml:space="preserve"> and mentors alike) respect the aims and ideals of</w:t>
      </w:r>
      <w:r w:rsidR="0005473B" w:rsidRPr="0005473B">
        <w:rPr>
          <w:lang w:val="en-US"/>
        </w:rPr>
        <w:t xml:space="preserve"> </w:t>
      </w:r>
      <w:r w:rsidR="009F1E66" w:rsidRPr="00464A1B">
        <w:rPr>
          <w:b/>
          <w:bCs/>
          <w:lang w:val="en-US"/>
        </w:rPr>
        <w:t xml:space="preserve">IT Robo Olympics </w:t>
      </w:r>
      <w:r w:rsidR="009F1E66" w:rsidRPr="0005473B">
        <w:rPr>
          <w:lang w:val="en-US"/>
        </w:rPr>
        <w:t>as set out in our mission statement.</w:t>
      </w:r>
    </w:p>
    <w:p w14:paraId="1990A411" w14:textId="1B4D7EEE" w:rsidR="009F1E66" w:rsidRPr="0005473B" w:rsidRDefault="00FA2D73" w:rsidP="0005473B">
      <w:pPr>
        <w:pStyle w:val="ListParagraph"/>
        <w:numPr>
          <w:ilvl w:val="2"/>
          <w:numId w:val="7"/>
        </w:numPr>
        <w:rPr>
          <w:lang w:val="en-US"/>
        </w:rPr>
      </w:pPr>
      <w:r>
        <w:rPr>
          <w:lang w:val="en-US"/>
        </w:rPr>
        <w:t xml:space="preserve"> </w:t>
      </w:r>
      <w:r w:rsidR="009F1E66" w:rsidRPr="0005473B">
        <w:rPr>
          <w:lang w:val="en-US"/>
        </w:rPr>
        <w:t>The volunteers, referees and officials will act within the spirit of the event to ensure the competition</w:t>
      </w:r>
      <w:r w:rsidR="0005473B" w:rsidRPr="0005473B">
        <w:rPr>
          <w:lang w:val="en-US"/>
        </w:rPr>
        <w:t xml:space="preserve"> </w:t>
      </w:r>
      <w:r w:rsidR="009F1E66" w:rsidRPr="0005473B">
        <w:rPr>
          <w:lang w:val="en-US"/>
        </w:rPr>
        <w:t>is competitive, fair and, most importantly, fun.</w:t>
      </w:r>
    </w:p>
    <w:p w14:paraId="721B7C76" w14:textId="68AC76A4" w:rsidR="005C439E" w:rsidRDefault="00FA2D73" w:rsidP="005C439E">
      <w:pPr>
        <w:pStyle w:val="ListParagraph"/>
        <w:numPr>
          <w:ilvl w:val="2"/>
          <w:numId w:val="7"/>
        </w:numPr>
        <w:rPr>
          <w:lang w:val="en-US"/>
        </w:rPr>
      </w:pPr>
      <w:r>
        <w:rPr>
          <w:lang w:val="en-US"/>
        </w:rPr>
        <w:t xml:space="preserve"> </w:t>
      </w:r>
      <w:r w:rsidR="009F1E66" w:rsidRPr="0005473B">
        <w:rPr>
          <w:lang w:val="en-US"/>
        </w:rPr>
        <w:t>It is not whether you win or lose, but how much you learn that counts!</w:t>
      </w:r>
    </w:p>
    <w:p w14:paraId="1818981B" w14:textId="77777777" w:rsidR="00A84286" w:rsidRPr="00A84286" w:rsidRDefault="00A84286" w:rsidP="00A84286">
      <w:pPr>
        <w:pStyle w:val="ListParagraph"/>
        <w:ind w:left="1224"/>
        <w:rPr>
          <w:lang w:val="en-US"/>
        </w:rPr>
      </w:pPr>
    </w:p>
    <w:p w14:paraId="6C40ED3B" w14:textId="4B8CA0B1" w:rsidR="009F1E66" w:rsidRPr="0005473B" w:rsidRDefault="009F1E66" w:rsidP="0005473B">
      <w:pPr>
        <w:pStyle w:val="ListParagraph"/>
        <w:numPr>
          <w:ilvl w:val="1"/>
          <w:numId w:val="7"/>
        </w:numPr>
        <w:rPr>
          <w:lang w:val="en-US"/>
        </w:rPr>
      </w:pPr>
      <w:r w:rsidRPr="0005473B">
        <w:rPr>
          <w:lang w:val="en-US"/>
        </w:rPr>
        <w:t>Fair Play</w:t>
      </w:r>
    </w:p>
    <w:p w14:paraId="11D9EEB1" w14:textId="54BB99D6" w:rsidR="009F1E66" w:rsidRPr="0005473B" w:rsidRDefault="00FA2D73" w:rsidP="0005473B">
      <w:pPr>
        <w:pStyle w:val="ListParagraph"/>
        <w:numPr>
          <w:ilvl w:val="2"/>
          <w:numId w:val="7"/>
        </w:numPr>
        <w:rPr>
          <w:lang w:val="en-US"/>
        </w:rPr>
      </w:pPr>
      <w:r>
        <w:rPr>
          <w:lang w:val="en-US"/>
        </w:rPr>
        <w:t xml:space="preserve"> </w:t>
      </w:r>
      <w:r w:rsidR="009F1E66" w:rsidRPr="0005473B">
        <w:rPr>
          <w:lang w:val="en-US"/>
        </w:rPr>
        <w:t>Robots that cause deliberate or repeated damage to the field will be disqualified.</w:t>
      </w:r>
    </w:p>
    <w:p w14:paraId="70A6B252" w14:textId="3C09902B" w:rsidR="009F1E66" w:rsidRPr="0005473B" w:rsidRDefault="00FA2D73" w:rsidP="0005473B">
      <w:pPr>
        <w:pStyle w:val="ListParagraph"/>
        <w:numPr>
          <w:ilvl w:val="2"/>
          <w:numId w:val="7"/>
        </w:numPr>
        <w:rPr>
          <w:lang w:val="en-US"/>
        </w:rPr>
      </w:pPr>
      <w:r>
        <w:rPr>
          <w:lang w:val="en-US"/>
        </w:rPr>
        <w:t xml:space="preserve"> </w:t>
      </w:r>
      <w:r w:rsidR="009F1E66" w:rsidRPr="0005473B">
        <w:rPr>
          <w:lang w:val="en-US"/>
        </w:rPr>
        <w:t>Humans that cause deliberate interference with robots or damage to the field will be disqualified.</w:t>
      </w:r>
    </w:p>
    <w:p w14:paraId="0235E512" w14:textId="5DA1C076" w:rsidR="005C439E" w:rsidRDefault="009F1E66" w:rsidP="005C439E">
      <w:pPr>
        <w:pStyle w:val="ListParagraph"/>
        <w:numPr>
          <w:ilvl w:val="2"/>
          <w:numId w:val="7"/>
        </w:numPr>
        <w:rPr>
          <w:lang w:val="en-US"/>
        </w:rPr>
      </w:pPr>
      <w:r w:rsidRPr="0005473B">
        <w:rPr>
          <w:lang w:val="en-US"/>
        </w:rPr>
        <w:t>I</w:t>
      </w:r>
      <w:r w:rsidR="00FA2D73">
        <w:rPr>
          <w:lang w:val="en-US"/>
        </w:rPr>
        <w:t xml:space="preserve"> </w:t>
      </w:r>
      <w:r w:rsidRPr="0005473B">
        <w:rPr>
          <w:lang w:val="en-US"/>
        </w:rPr>
        <w:t>t is expected that the aim of all teams is to participate fairly.</w:t>
      </w:r>
    </w:p>
    <w:p w14:paraId="2EE6BA21" w14:textId="77777777" w:rsidR="00A84286" w:rsidRPr="00A84286" w:rsidRDefault="00A84286" w:rsidP="00A84286">
      <w:pPr>
        <w:pStyle w:val="ListParagraph"/>
        <w:ind w:left="1224"/>
        <w:rPr>
          <w:lang w:val="en-US"/>
        </w:rPr>
      </w:pPr>
    </w:p>
    <w:p w14:paraId="064D8B68" w14:textId="6DB131EC" w:rsidR="009F1E66" w:rsidRPr="0005473B" w:rsidRDefault="009F1E66" w:rsidP="005C439E">
      <w:pPr>
        <w:pStyle w:val="ListParagraph"/>
        <w:numPr>
          <w:ilvl w:val="1"/>
          <w:numId w:val="7"/>
        </w:numPr>
        <w:rPr>
          <w:lang w:val="en-US"/>
        </w:rPr>
      </w:pPr>
      <w:r w:rsidRPr="0005473B">
        <w:rPr>
          <w:lang w:val="en-US"/>
        </w:rPr>
        <w:t>Behavior</w:t>
      </w:r>
    </w:p>
    <w:p w14:paraId="2E99B70E" w14:textId="11B191D3"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 xml:space="preserve">Each team is responsible for verifying the latest version of the rules on </w:t>
      </w:r>
      <w:r w:rsidR="005C439E" w:rsidRPr="005C439E">
        <w:rPr>
          <w:lang w:val="en-US"/>
        </w:rPr>
        <w:t xml:space="preserve">the </w:t>
      </w:r>
      <w:r w:rsidR="005C439E" w:rsidRPr="00464A1B">
        <w:rPr>
          <w:b/>
          <w:bCs/>
          <w:lang w:val="en-US"/>
        </w:rPr>
        <w:t xml:space="preserve">IT Robo Olympics </w:t>
      </w:r>
      <w:r w:rsidR="005C439E" w:rsidRPr="005C439E">
        <w:rPr>
          <w:lang w:val="en-US"/>
        </w:rPr>
        <w:t>section of</w:t>
      </w:r>
      <w:r w:rsidR="00464A1B">
        <w:rPr>
          <w:lang w:val="en-US"/>
        </w:rPr>
        <w:t xml:space="preserve"> the</w:t>
      </w:r>
      <w:r w:rsidR="005C439E" w:rsidRPr="005C439E">
        <w:rPr>
          <w:lang w:val="en-US"/>
        </w:rPr>
        <w:t xml:space="preserve">  </w:t>
      </w:r>
      <w:hyperlink r:id="rId7" w:history="1">
        <w:r w:rsidR="005C439E" w:rsidRPr="00464A1B">
          <w:rPr>
            <w:rStyle w:val="Hyperlink"/>
            <w:b/>
            <w:bCs/>
            <w:lang w:val="en-US"/>
          </w:rPr>
          <w:t xml:space="preserve">nitroclubs.eu </w:t>
        </w:r>
      </w:hyperlink>
      <w:r w:rsidR="005C439E" w:rsidRPr="005C439E">
        <w:rPr>
          <w:lang w:val="en-US"/>
        </w:rPr>
        <w:t xml:space="preserve"> website</w:t>
      </w:r>
      <w:r w:rsidR="009F1E66" w:rsidRPr="005C439E">
        <w:rPr>
          <w:lang w:val="en-US"/>
        </w:rPr>
        <w:t xml:space="preserve">, and additional clarifications/corrections on the official forum made by the </w:t>
      </w:r>
      <w:r w:rsidR="0005473B" w:rsidRPr="00464A1B">
        <w:rPr>
          <w:b/>
          <w:bCs/>
          <w:lang w:val="en-US"/>
        </w:rPr>
        <w:t xml:space="preserve">IT Robo Olympics </w:t>
      </w:r>
      <w:r w:rsidR="009F1E66" w:rsidRPr="005C439E">
        <w:rPr>
          <w:lang w:val="en-US"/>
        </w:rPr>
        <w:t>Technical Committee prior to the competition.</w:t>
      </w:r>
    </w:p>
    <w:p w14:paraId="426FF91E" w14:textId="391B33B1"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Participants should be mindful of other people and their robots when moving around the</w:t>
      </w:r>
      <w:r w:rsidR="0005473B" w:rsidRPr="005C439E">
        <w:rPr>
          <w:lang w:val="en-US"/>
        </w:rPr>
        <w:t xml:space="preserve"> </w:t>
      </w:r>
      <w:r w:rsidR="009F1E66" w:rsidRPr="005C439E">
        <w:rPr>
          <w:lang w:val="en-US"/>
        </w:rPr>
        <w:t>tournament venue.</w:t>
      </w:r>
    </w:p>
    <w:p w14:paraId="1CDE7903" w14:textId="39079A52"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Participants are not allowed to enter setup areas of other leagues or other teams, unless explicitly</w:t>
      </w:r>
      <w:r w:rsidR="0005473B" w:rsidRPr="005C439E">
        <w:rPr>
          <w:lang w:val="en-US"/>
        </w:rPr>
        <w:t xml:space="preserve"> </w:t>
      </w:r>
      <w:r w:rsidR="009F1E66" w:rsidRPr="005C439E">
        <w:rPr>
          <w:lang w:val="en-US"/>
        </w:rPr>
        <w:t>invited to do so by team members.</w:t>
      </w:r>
    </w:p>
    <w:p w14:paraId="52634808" w14:textId="5BA0F51A"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Teams will be responsible for checking updated information (schedules, meetings, announcements,</w:t>
      </w:r>
      <w:r w:rsidR="005C439E" w:rsidRPr="005C439E">
        <w:rPr>
          <w:lang w:val="en-US"/>
        </w:rPr>
        <w:t xml:space="preserve"> </w:t>
      </w:r>
      <w:r w:rsidR="009F1E66" w:rsidRPr="005C439E">
        <w:rPr>
          <w:lang w:val="en-US"/>
        </w:rPr>
        <w:t>etc.) during the event. Updated information will be provided on notice boards in the venue, on the</w:t>
      </w:r>
      <w:r w:rsidR="005C439E" w:rsidRPr="005C439E">
        <w:rPr>
          <w:lang w:val="en-US"/>
        </w:rPr>
        <w:t xml:space="preserve"> </w:t>
      </w:r>
      <w:r w:rsidR="009F1E66" w:rsidRPr="005C439E">
        <w:rPr>
          <w:lang w:val="en-US"/>
        </w:rPr>
        <w:t xml:space="preserve">local competition website, and/or </w:t>
      </w:r>
      <w:bookmarkStart w:id="21" w:name="_Hlk132824080"/>
      <w:r w:rsidR="009F1E66" w:rsidRPr="005C439E">
        <w:rPr>
          <w:lang w:val="en-US"/>
        </w:rPr>
        <w:t>the</w:t>
      </w:r>
      <w:r w:rsidR="005C439E" w:rsidRPr="005C439E">
        <w:rPr>
          <w:lang w:val="en-US"/>
        </w:rPr>
        <w:t xml:space="preserve"> </w:t>
      </w:r>
      <w:r w:rsidR="005C439E" w:rsidRPr="00464A1B">
        <w:rPr>
          <w:b/>
          <w:bCs/>
          <w:lang w:val="en-US"/>
        </w:rPr>
        <w:t xml:space="preserve">IT Robo Olympics </w:t>
      </w:r>
      <w:r w:rsidR="005C439E" w:rsidRPr="005C439E">
        <w:rPr>
          <w:lang w:val="en-US"/>
        </w:rPr>
        <w:t xml:space="preserve">section of </w:t>
      </w:r>
      <w:r w:rsidR="00464A1B">
        <w:rPr>
          <w:lang w:val="en-US"/>
        </w:rPr>
        <w:t>the</w:t>
      </w:r>
      <w:r w:rsidR="009F1E66" w:rsidRPr="005C439E">
        <w:rPr>
          <w:lang w:val="en-US"/>
        </w:rPr>
        <w:t xml:space="preserve"> </w:t>
      </w:r>
      <w:hyperlink r:id="rId8" w:history="1">
        <w:r w:rsidR="005C439E" w:rsidRPr="00464A1B">
          <w:rPr>
            <w:rStyle w:val="Hyperlink"/>
            <w:b/>
            <w:bCs/>
            <w:lang w:val="en-US"/>
          </w:rPr>
          <w:t>nitroclubs.eu</w:t>
        </w:r>
        <w:r w:rsidR="005C439E" w:rsidRPr="005C439E">
          <w:rPr>
            <w:rStyle w:val="Hyperlink"/>
            <w:lang w:val="en-US"/>
          </w:rPr>
          <w:t xml:space="preserve"> </w:t>
        </w:r>
      </w:hyperlink>
      <w:r w:rsidR="009F1E66" w:rsidRPr="005C439E">
        <w:rPr>
          <w:lang w:val="en-US"/>
        </w:rPr>
        <w:t xml:space="preserve"> website</w:t>
      </w:r>
      <w:bookmarkEnd w:id="21"/>
      <w:r w:rsidR="009F1E66" w:rsidRPr="005C439E">
        <w:rPr>
          <w:lang w:val="en-US"/>
        </w:rPr>
        <w:t>.</w:t>
      </w:r>
    </w:p>
    <w:p w14:paraId="3C7D0EA6" w14:textId="7587B129"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Participants and their companions who misbehave may be asked to leave the venue and risk being</w:t>
      </w:r>
      <w:r w:rsidR="005C439E">
        <w:rPr>
          <w:lang w:val="en-US"/>
        </w:rPr>
        <w:t xml:space="preserve"> </w:t>
      </w:r>
      <w:r w:rsidR="009F1E66" w:rsidRPr="005C439E">
        <w:rPr>
          <w:lang w:val="en-US"/>
        </w:rPr>
        <w:t>disqualified from the tournament.</w:t>
      </w:r>
    </w:p>
    <w:p w14:paraId="5564878D" w14:textId="71A46ECC" w:rsidR="009F1E66" w:rsidRPr="005C439E" w:rsidRDefault="00FA2D73" w:rsidP="005849F4">
      <w:pPr>
        <w:pStyle w:val="ListParagraph"/>
        <w:numPr>
          <w:ilvl w:val="2"/>
          <w:numId w:val="7"/>
        </w:numPr>
        <w:rPr>
          <w:lang w:val="en-US"/>
        </w:rPr>
      </w:pPr>
      <w:r>
        <w:rPr>
          <w:lang w:val="en-US"/>
        </w:rPr>
        <w:t xml:space="preserve"> </w:t>
      </w:r>
      <w:r w:rsidR="009F1E66" w:rsidRPr="005C439E">
        <w:rPr>
          <w:lang w:val="en-US"/>
        </w:rPr>
        <w:t>These rules will be enforced equally to all participants at the discretion of the referees, officials,</w:t>
      </w:r>
      <w:r w:rsidR="005C439E">
        <w:rPr>
          <w:lang w:val="en-US"/>
        </w:rPr>
        <w:t xml:space="preserve"> </w:t>
      </w:r>
      <w:r w:rsidR="009F1E66" w:rsidRPr="005C439E">
        <w:rPr>
          <w:lang w:val="en-US"/>
        </w:rPr>
        <w:t>tournament organizers and local law enforcement authorities.</w:t>
      </w:r>
    </w:p>
    <w:p w14:paraId="3872F160" w14:textId="72B929B4" w:rsidR="00FA2D73" w:rsidRDefault="00FA2D73" w:rsidP="00FA2D73">
      <w:pPr>
        <w:pStyle w:val="ListParagraph"/>
        <w:numPr>
          <w:ilvl w:val="2"/>
          <w:numId w:val="7"/>
        </w:numPr>
        <w:rPr>
          <w:lang w:val="en-US"/>
        </w:rPr>
      </w:pPr>
      <w:r>
        <w:rPr>
          <w:lang w:val="en-US"/>
        </w:rPr>
        <w:t xml:space="preserve"> </w:t>
      </w:r>
      <w:r w:rsidR="009F1E66" w:rsidRPr="005C439E">
        <w:rPr>
          <w:lang w:val="en-US"/>
        </w:rPr>
        <w:t>Teams are expected to be present at the venue early on the setup day as important activities will</w:t>
      </w:r>
      <w:r w:rsidR="005C439E" w:rsidRPr="005C439E">
        <w:rPr>
          <w:lang w:val="en-US"/>
        </w:rPr>
        <w:t xml:space="preserve"> </w:t>
      </w:r>
      <w:r w:rsidR="009F1E66" w:rsidRPr="005C439E">
        <w:rPr>
          <w:lang w:val="en-US"/>
        </w:rPr>
        <w:t>occur. These activities include, but are not limited to: registration, participation raffle, interviews,</w:t>
      </w:r>
      <w:r w:rsidR="005C439E" w:rsidRPr="005C439E">
        <w:rPr>
          <w:lang w:val="en-US"/>
        </w:rPr>
        <w:t xml:space="preserve"> </w:t>
      </w:r>
      <w:r w:rsidR="009F1E66" w:rsidRPr="005C439E">
        <w:rPr>
          <w:lang w:val="en-US"/>
        </w:rPr>
        <w:t>captains and mentor’s meetings, among others.</w:t>
      </w:r>
    </w:p>
    <w:p w14:paraId="454AFEB5" w14:textId="77777777" w:rsidR="00A84286" w:rsidRPr="00A84286" w:rsidRDefault="00A84286" w:rsidP="00A84286">
      <w:pPr>
        <w:pStyle w:val="ListParagraph"/>
        <w:ind w:left="1224"/>
        <w:rPr>
          <w:lang w:val="en-US"/>
        </w:rPr>
      </w:pPr>
    </w:p>
    <w:p w14:paraId="10E6103D" w14:textId="26EEF67D" w:rsidR="009F1E66" w:rsidRPr="00FA2D73" w:rsidRDefault="009F1E66" w:rsidP="005849F4">
      <w:pPr>
        <w:pStyle w:val="ListParagraph"/>
        <w:numPr>
          <w:ilvl w:val="1"/>
          <w:numId w:val="7"/>
        </w:numPr>
        <w:rPr>
          <w:lang w:val="en-US"/>
        </w:rPr>
      </w:pPr>
      <w:r w:rsidRPr="00FA2D73">
        <w:rPr>
          <w:lang w:val="en-US"/>
        </w:rPr>
        <w:t>Mentors</w:t>
      </w:r>
    </w:p>
    <w:p w14:paraId="42399E4E" w14:textId="6C92917F" w:rsidR="009F1E66" w:rsidRPr="00FA2D73" w:rsidRDefault="005849F4" w:rsidP="005849F4">
      <w:pPr>
        <w:pStyle w:val="ListParagraph"/>
        <w:numPr>
          <w:ilvl w:val="2"/>
          <w:numId w:val="7"/>
        </w:numPr>
        <w:rPr>
          <w:lang w:val="en-US"/>
        </w:rPr>
      </w:pPr>
      <w:r>
        <w:rPr>
          <w:lang w:val="en-US"/>
        </w:rPr>
        <w:t xml:space="preserve"> </w:t>
      </w:r>
      <w:r w:rsidR="009F1E66" w:rsidRPr="00FA2D73">
        <w:rPr>
          <w:lang w:val="en-US"/>
        </w:rPr>
        <w:t>Non-team members (mentors, teachers, parents and other family, chaperones, translators and other</w:t>
      </w:r>
      <w:r w:rsidR="00FA2D73" w:rsidRPr="00FA2D73">
        <w:rPr>
          <w:lang w:val="en-US"/>
        </w:rPr>
        <w:t xml:space="preserve"> </w:t>
      </w:r>
      <w:r w:rsidR="009F1E66" w:rsidRPr="00FA2D73">
        <w:rPr>
          <w:lang w:val="en-US"/>
        </w:rPr>
        <w:t>adult team members) are not allowed in the student work area.</w:t>
      </w:r>
    </w:p>
    <w:p w14:paraId="47444320" w14:textId="4DE4B6B0" w:rsidR="009F1E66" w:rsidRPr="00FA2D73" w:rsidRDefault="005849F4" w:rsidP="005849F4">
      <w:pPr>
        <w:pStyle w:val="ListParagraph"/>
        <w:numPr>
          <w:ilvl w:val="2"/>
          <w:numId w:val="7"/>
        </w:numPr>
        <w:rPr>
          <w:lang w:val="en-US"/>
        </w:rPr>
      </w:pPr>
      <w:r>
        <w:rPr>
          <w:lang w:val="en-US"/>
        </w:rPr>
        <w:t xml:space="preserve"> </w:t>
      </w:r>
      <w:bookmarkStart w:id="22" w:name="_Hlk132826057"/>
      <w:r w:rsidR="009F1E66" w:rsidRPr="00FA2D73">
        <w:rPr>
          <w:lang w:val="en-US"/>
        </w:rPr>
        <w:t>Mentors are not permitted to be involved in building, repairing, or programming their team’s robot</w:t>
      </w:r>
      <w:r w:rsidR="00FA2D73" w:rsidRPr="00FA2D73">
        <w:rPr>
          <w:lang w:val="en-US"/>
        </w:rPr>
        <w:t xml:space="preserve">s </w:t>
      </w:r>
      <w:r w:rsidR="009F1E66" w:rsidRPr="00FA2D73">
        <w:rPr>
          <w:lang w:val="en-US"/>
        </w:rPr>
        <w:t>both before and during the competition.</w:t>
      </w:r>
    </w:p>
    <w:p w14:paraId="63F8D6AD" w14:textId="5EF17E83" w:rsidR="009F1E66" w:rsidRPr="005849F4" w:rsidRDefault="005849F4" w:rsidP="00FD6536">
      <w:pPr>
        <w:pStyle w:val="ListParagraph"/>
        <w:numPr>
          <w:ilvl w:val="2"/>
          <w:numId w:val="7"/>
        </w:numPr>
        <w:rPr>
          <w:lang w:val="en-US"/>
        </w:rPr>
      </w:pPr>
      <w:r w:rsidRPr="005849F4">
        <w:rPr>
          <w:lang w:val="en-US"/>
        </w:rPr>
        <w:t xml:space="preserve"> </w:t>
      </w:r>
      <w:r w:rsidR="009F1E66" w:rsidRPr="005849F4">
        <w:rPr>
          <w:lang w:val="en-US"/>
        </w:rPr>
        <w:t>Mentor interference with robots or referee decisions will result in a warning in the first instance. If</w:t>
      </w:r>
      <w:r>
        <w:rPr>
          <w:lang w:val="en-US"/>
        </w:rPr>
        <w:t xml:space="preserve"> </w:t>
      </w:r>
      <w:r w:rsidR="009F1E66" w:rsidRPr="005849F4">
        <w:rPr>
          <w:lang w:val="en-US"/>
        </w:rPr>
        <w:t>this behavior recurs, the team could face a possible elimination from the tournament.</w:t>
      </w:r>
    </w:p>
    <w:bookmarkEnd w:id="22"/>
    <w:p w14:paraId="7AA2CE6D" w14:textId="27FCBCB8" w:rsidR="00FA2D73" w:rsidRDefault="005849F4" w:rsidP="005849F4">
      <w:pPr>
        <w:pStyle w:val="ListParagraph"/>
        <w:numPr>
          <w:ilvl w:val="2"/>
          <w:numId w:val="7"/>
        </w:numPr>
        <w:rPr>
          <w:lang w:val="en-US"/>
        </w:rPr>
      </w:pPr>
      <w:r>
        <w:rPr>
          <w:lang w:val="en-US"/>
        </w:rPr>
        <w:t xml:space="preserve"> </w:t>
      </w:r>
      <w:r w:rsidR="009F1E66" w:rsidRPr="00FA2D73">
        <w:rPr>
          <w:lang w:val="en-US"/>
        </w:rPr>
        <w:t>Robot</w:t>
      </w:r>
      <w:r>
        <w:rPr>
          <w:lang w:val="en-US"/>
        </w:rPr>
        <w:t xml:space="preserve"> programs </w:t>
      </w:r>
      <w:r w:rsidR="009F1E66" w:rsidRPr="00FA2D73">
        <w:rPr>
          <w:lang w:val="en-US"/>
        </w:rPr>
        <w:t xml:space="preserve">have to be mainly student’s own work. </w:t>
      </w:r>
    </w:p>
    <w:p w14:paraId="53EBB03D" w14:textId="77777777" w:rsidR="005849F4" w:rsidRDefault="005849F4" w:rsidP="005849F4">
      <w:pPr>
        <w:pStyle w:val="ListParagraph"/>
        <w:ind w:left="1224"/>
        <w:rPr>
          <w:lang w:val="en-US"/>
        </w:rPr>
      </w:pPr>
    </w:p>
    <w:p w14:paraId="25931281" w14:textId="23AEE689" w:rsidR="009F1E66" w:rsidRPr="005849F4" w:rsidRDefault="009F1E66" w:rsidP="005849F4">
      <w:pPr>
        <w:pStyle w:val="ListParagraph"/>
        <w:numPr>
          <w:ilvl w:val="1"/>
          <w:numId w:val="7"/>
        </w:numPr>
        <w:rPr>
          <w:lang w:val="en-US"/>
        </w:rPr>
      </w:pPr>
      <w:r w:rsidRPr="005849F4">
        <w:rPr>
          <w:lang w:val="en-US"/>
        </w:rPr>
        <w:t>Ethics and Integrity</w:t>
      </w:r>
    </w:p>
    <w:p w14:paraId="1639A839" w14:textId="3A4B66C8" w:rsidR="009F1E66" w:rsidRPr="005849F4" w:rsidRDefault="00B9479C" w:rsidP="005849F4">
      <w:pPr>
        <w:pStyle w:val="ListParagraph"/>
        <w:numPr>
          <w:ilvl w:val="2"/>
          <w:numId w:val="7"/>
        </w:numPr>
        <w:rPr>
          <w:lang w:val="en-US"/>
        </w:rPr>
      </w:pPr>
      <w:r>
        <w:rPr>
          <w:lang w:val="en-US"/>
        </w:rPr>
        <w:t xml:space="preserve"> </w:t>
      </w:r>
      <w:r w:rsidR="009F1E66" w:rsidRPr="005849F4">
        <w:rPr>
          <w:lang w:val="en-US"/>
        </w:rPr>
        <w:t>Fraud and misconduct are not condoned. Fraudulent acts may include the following:</w:t>
      </w:r>
    </w:p>
    <w:p w14:paraId="3CF73F84" w14:textId="274FCB56" w:rsidR="009F1E66" w:rsidRPr="005849F4" w:rsidRDefault="009F1E66" w:rsidP="001F155B">
      <w:pPr>
        <w:pStyle w:val="ListParagraph"/>
        <w:numPr>
          <w:ilvl w:val="3"/>
          <w:numId w:val="7"/>
        </w:numPr>
        <w:rPr>
          <w:lang w:val="en-US"/>
        </w:rPr>
      </w:pPr>
      <w:r w:rsidRPr="005849F4">
        <w:rPr>
          <w:lang w:val="en-US"/>
        </w:rPr>
        <w:t>Mentors working on the software or hardware of student’s robot(s) during the competition.</w:t>
      </w:r>
    </w:p>
    <w:p w14:paraId="34618A82" w14:textId="53ECE9A5" w:rsidR="009F1E66" w:rsidRPr="00B9479C" w:rsidRDefault="009F1E66" w:rsidP="00B9479C">
      <w:pPr>
        <w:pStyle w:val="ListParagraph"/>
        <w:numPr>
          <w:ilvl w:val="3"/>
          <w:numId w:val="7"/>
        </w:numPr>
        <w:rPr>
          <w:lang w:val="en-US"/>
        </w:rPr>
      </w:pPr>
      <w:r w:rsidRPr="00B9479C">
        <w:rPr>
          <w:lang w:val="en-US"/>
        </w:rPr>
        <w:t>More experienced/advanced groups of students may provide advice but should not do the work</w:t>
      </w:r>
      <w:r w:rsidR="00B9479C" w:rsidRPr="00B9479C">
        <w:rPr>
          <w:lang w:val="en-US"/>
        </w:rPr>
        <w:t xml:space="preserve"> </w:t>
      </w:r>
      <w:r w:rsidRPr="00B9479C">
        <w:rPr>
          <w:lang w:val="en-US"/>
        </w:rPr>
        <w:t>for other groups. Otherwise, the team risks being disqualified.</w:t>
      </w:r>
    </w:p>
    <w:p w14:paraId="1D0B7079" w14:textId="42CC3376" w:rsidR="009F1E66" w:rsidRPr="005849F4" w:rsidRDefault="00B9479C" w:rsidP="005849F4">
      <w:pPr>
        <w:pStyle w:val="ListParagraph"/>
        <w:numPr>
          <w:ilvl w:val="2"/>
          <w:numId w:val="7"/>
        </w:numPr>
        <w:rPr>
          <w:lang w:val="en-US"/>
        </w:rPr>
      </w:pPr>
      <w:r>
        <w:rPr>
          <w:lang w:val="en-US"/>
        </w:rPr>
        <w:t xml:space="preserve"> </w:t>
      </w:r>
      <w:r w:rsidR="0005473B" w:rsidRPr="00464A1B">
        <w:rPr>
          <w:b/>
          <w:bCs/>
          <w:lang w:val="en-US"/>
        </w:rPr>
        <w:t xml:space="preserve">IT Robo Olympics </w:t>
      </w:r>
      <w:r w:rsidR="009F1E66" w:rsidRPr="005849F4">
        <w:rPr>
          <w:lang w:val="en-US"/>
        </w:rPr>
        <w:t>reserves the right to revoke an award if fraudulent behavior can be proven after the</w:t>
      </w:r>
    </w:p>
    <w:p w14:paraId="5AE6A43A" w14:textId="77777777" w:rsidR="009F1E66" w:rsidRPr="005849F4" w:rsidRDefault="009F1E66" w:rsidP="005849F4">
      <w:pPr>
        <w:pStyle w:val="ListParagraph"/>
        <w:numPr>
          <w:ilvl w:val="2"/>
          <w:numId w:val="7"/>
        </w:numPr>
        <w:rPr>
          <w:lang w:val="en-US"/>
        </w:rPr>
      </w:pPr>
      <w:r w:rsidRPr="005849F4">
        <w:rPr>
          <w:lang w:val="en-US"/>
        </w:rPr>
        <w:t>award ceremony takes place.</w:t>
      </w:r>
    </w:p>
    <w:p w14:paraId="2EEE521B" w14:textId="2EDF0B83" w:rsidR="009F1E66" w:rsidRPr="005849F4" w:rsidRDefault="00B9479C" w:rsidP="005849F4">
      <w:pPr>
        <w:pStyle w:val="ListParagraph"/>
        <w:numPr>
          <w:ilvl w:val="2"/>
          <w:numId w:val="7"/>
        </w:numPr>
        <w:rPr>
          <w:lang w:val="en-US"/>
        </w:rPr>
      </w:pPr>
      <w:r>
        <w:rPr>
          <w:lang w:val="en-US"/>
        </w:rPr>
        <w:t xml:space="preserve"> </w:t>
      </w:r>
      <w:r w:rsidR="009F1E66" w:rsidRPr="005849F4">
        <w:rPr>
          <w:lang w:val="en-US"/>
        </w:rPr>
        <w:t>If it is evident that a mentor intentionally violates the code of conduct, and repeatedly modifies and</w:t>
      </w:r>
      <w:r w:rsidR="005849F4" w:rsidRPr="005849F4">
        <w:rPr>
          <w:lang w:val="en-US"/>
        </w:rPr>
        <w:t xml:space="preserve"> </w:t>
      </w:r>
      <w:r w:rsidR="009F1E66" w:rsidRPr="005849F4">
        <w:rPr>
          <w:lang w:val="en-US"/>
        </w:rPr>
        <w:t>works on the student’s robot(s) during the competition, the mentor will be banned from future</w:t>
      </w:r>
      <w:r w:rsidR="005849F4" w:rsidRPr="005849F4">
        <w:rPr>
          <w:lang w:val="en-US"/>
        </w:rPr>
        <w:t xml:space="preserve"> </w:t>
      </w:r>
      <w:r w:rsidR="009F1E66" w:rsidRPr="005849F4">
        <w:rPr>
          <w:lang w:val="en-US"/>
        </w:rPr>
        <w:t xml:space="preserve">participation in </w:t>
      </w:r>
      <w:r w:rsidR="0005473B" w:rsidRPr="00464A1B">
        <w:rPr>
          <w:b/>
          <w:bCs/>
          <w:lang w:val="en-US"/>
        </w:rPr>
        <w:t xml:space="preserve">IT Robo Olympics </w:t>
      </w:r>
      <w:r w:rsidR="009F1E66" w:rsidRPr="005849F4">
        <w:rPr>
          <w:lang w:val="en-US"/>
        </w:rPr>
        <w:t>competitions.</w:t>
      </w:r>
    </w:p>
    <w:p w14:paraId="6B626B50" w14:textId="3DC96BAB" w:rsidR="009F1E66" w:rsidRPr="005849F4" w:rsidRDefault="00B9479C" w:rsidP="005849F4">
      <w:pPr>
        <w:pStyle w:val="ListParagraph"/>
        <w:numPr>
          <w:ilvl w:val="2"/>
          <w:numId w:val="7"/>
        </w:numPr>
        <w:rPr>
          <w:lang w:val="en-US"/>
        </w:rPr>
      </w:pPr>
      <w:r>
        <w:rPr>
          <w:lang w:val="en-US"/>
        </w:rPr>
        <w:t xml:space="preserve"> </w:t>
      </w:r>
      <w:r w:rsidR="009F1E66" w:rsidRPr="005849F4">
        <w:rPr>
          <w:lang w:val="en-US"/>
        </w:rPr>
        <w:t>Teams that violate the code of conduct can be disqualified from the tournament. It is also possible to</w:t>
      </w:r>
      <w:r w:rsidR="005849F4" w:rsidRPr="005849F4">
        <w:rPr>
          <w:lang w:val="en-US"/>
        </w:rPr>
        <w:t xml:space="preserve"> </w:t>
      </w:r>
      <w:r w:rsidR="009F1E66" w:rsidRPr="005849F4">
        <w:rPr>
          <w:lang w:val="en-US"/>
        </w:rPr>
        <w:t>disqualify a single team member from further participation in the tournament.</w:t>
      </w:r>
    </w:p>
    <w:p w14:paraId="17066E68" w14:textId="417C71E0" w:rsidR="005849F4" w:rsidRDefault="00B9479C" w:rsidP="009F1E66">
      <w:pPr>
        <w:pStyle w:val="ListParagraph"/>
        <w:numPr>
          <w:ilvl w:val="2"/>
          <w:numId w:val="7"/>
        </w:numPr>
        <w:rPr>
          <w:lang w:val="en-US"/>
        </w:rPr>
      </w:pPr>
      <w:r>
        <w:rPr>
          <w:lang w:val="en-US"/>
        </w:rPr>
        <w:t xml:space="preserve"> </w:t>
      </w:r>
      <w:r w:rsidR="009F1E66" w:rsidRPr="005849F4">
        <w:rPr>
          <w:lang w:val="en-US"/>
        </w:rPr>
        <w:t>In less severe cases of violations of the code of conduct, a team will be given a warning. In severe or</w:t>
      </w:r>
      <w:r w:rsidR="005849F4" w:rsidRPr="005849F4">
        <w:rPr>
          <w:lang w:val="en-US"/>
        </w:rPr>
        <w:t xml:space="preserve"> </w:t>
      </w:r>
      <w:r w:rsidR="009F1E66" w:rsidRPr="005849F4">
        <w:rPr>
          <w:lang w:val="en-US"/>
        </w:rPr>
        <w:t>repeated cases of violations of the code of conduct, a team can be disqualified immediately without</w:t>
      </w:r>
      <w:r w:rsidR="005849F4" w:rsidRPr="005849F4">
        <w:rPr>
          <w:lang w:val="en-US"/>
        </w:rPr>
        <w:t xml:space="preserve"> </w:t>
      </w:r>
      <w:r w:rsidR="009F1E66" w:rsidRPr="005849F4">
        <w:rPr>
          <w:lang w:val="en-US"/>
        </w:rPr>
        <w:t>warning.</w:t>
      </w:r>
    </w:p>
    <w:p w14:paraId="784EC3A4" w14:textId="77777777" w:rsidR="00A84286" w:rsidRPr="00A84286" w:rsidRDefault="00A84286" w:rsidP="00A84286">
      <w:pPr>
        <w:pStyle w:val="ListParagraph"/>
        <w:ind w:left="1224"/>
        <w:rPr>
          <w:lang w:val="en-US"/>
        </w:rPr>
      </w:pPr>
    </w:p>
    <w:p w14:paraId="07CDAB6C" w14:textId="523383F5" w:rsidR="009F1E66" w:rsidRPr="00464A1B" w:rsidRDefault="009F1E66" w:rsidP="00464A1B">
      <w:pPr>
        <w:pStyle w:val="ListParagraph"/>
        <w:numPr>
          <w:ilvl w:val="1"/>
          <w:numId w:val="7"/>
        </w:numPr>
        <w:rPr>
          <w:lang w:val="en-US"/>
        </w:rPr>
      </w:pPr>
      <w:r w:rsidRPr="00464A1B">
        <w:rPr>
          <w:lang w:val="en-US"/>
        </w:rPr>
        <w:t>Sharing</w:t>
      </w:r>
    </w:p>
    <w:p w14:paraId="7403F035" w14:textId="24762740" w:rsidR="009F1E66" w:rsidRPr="00464A1B" w:rsidRDefault="00464A1B" w:rsidP="00A9178F">
      <w:pPr>
        <w:pStyle w:val="ListParagraph"/>
        <w:numPr>
          <w:ilvl w:val="2"/>
          <w:numId w:val="7"/>
        </w:numPr>
        <w:rPr>
          <w:lang w:val="en-US"/>
        </w:rPr>
      </w:pPr>
      <w:r w:rsidRPr="00464A1B">
        <w:rPr>
          <w:lang w:val="en-US"/>
        </w:rPr>
        <w:t xml:space="preserve"> </w:t>
      </w:r>
      <w:r w:rsidR="009F1E66" w:rsidRPr="00464A1B">
        <w:rPr>
          <w:lang w:val="en-US"/>
        </w:rPr>
        <w:t xml:space="preserve">The spirit of </w:t>
      </w:r>
      <w:r w:rsidRPr="00464A1B">
        <w:rPr>
          <w:lang w:val="en-US"/>
        </w:rPr>
        <w:t xml:space="preserve">IT Robo Olympics </w:t>
      </w:r>
      <w:r w:rsidR="009F1E66" w:rsidRPr="00464A1B">
        <w:rPr>
          <w:lang w:val="en-US"/>
        </w:rPr>
        <w:t>competitions is that any technological and curricular developments</w:t>
      </w:r>
      <w:r w:rsidRPr="00464A1B">
        <w:rPr>
          <w:lang w:val="en-US"/>
        </w:rPr>
        <w:t xml:space="preserve"> </w:t>
      </w:r>
      <w:r w:rsidR="009F1E66" w:rsidRPr="00464A1B">
        <w:rPr>
          <w:lang w:val="en-US"/>
        </w:rPr>
        <w:t>should be shared with other participants after the tournament. This furthers the mission of</w:t>
      </w:r>
      <w:r w:rsidRPr="00464A1B">
        <w:rPr>
          <w:lang w:val="en-US"/>
        </w:rPr>
        <w:t xml:space="preserve"> </w:t>
      </w:r>
      <w:hyperlink r:id="rId9" w:history="1">
        <w:r w:rsidRPr="00464A1B">
          <w:rPr>
            <w:rStyle w:val="Hyperlink"/>
            <w:b/>
            <w:bCs/>
            <w:lang w:val="en-US"/>
          </w:rPr>
          <w:t>NITRO Clubs EU</w:t>
        </w:r>
      </w:hyperlink>
      <w:r w:rsidRPr="00464A1B">
        <w:rPr>
          <w:lang w:val="en-US"/>
        </w:rPr>
        <w:t xml:space="preserve"> </w:t>
      </w:r>
      <w:r>
        <w:rPr>
          <w:lang w:val="en-US"/>
        </w:rPr>
        <w:t xml:space="preserve">and its </w:t>
      </w:r>
      <w:r w:rsidR="0005473B" w:rsidRPr="00464A1B">
        <w:rPr>
          <w:b/>
          <w:bCs/>
          <w:lang w:val="en-US"/>
        </w:rPr>
        <w:t>IT Robo Olympics</w:t>
      </w:r>
      <w:r>
        <w:rPr>
          <w:lang w:val="en-US"/>
        </w:rPr>
        <w:t xml:space="preserve"> competitions,</w:t>
      </w:r>
      <w:r w:rsidR="009F1E66" w:rsidRPr="00464A1B">
        <w:rPr>
          <w:lang w:val="en-US"/>
        </w:rPr>
        <w:t xml:space="preserve"> as an educational initiative.</w:t>
      </w:r>
    </w:p>
    <w:p w14:paraId="5623140B" w14:textId="7FDB7BDB" w:rsidR="009F1E66" w:rsidRPr="00464A1B" w:rsidRDefault="009F1E66" w:rsidP="00464A1B">
      <w:pPr>
        <w:pStyle w:val="ListParagraph"/>
        <w:numPr>
          <w:ilvl w:val="2"/>
          <w:numId w:val="7"/>
        </w:numPr>
        <w:rPr>
          <w:lang w:val="en-US"/>
        </w:rPr>
      </w:pPr>
      <w:r w:rsidRPr="00464A1B">
        <w:rPr>
          <w:lang w:val="en-US"/>
        </w:rPr>
        <w:t xml:space="preserve">Any developments may be published on the </w:t>
      </w:r>
      <w:r w:rsidR="0005473B" w:rsidRPr="00464A1B">
        <w:rPr>
          <w:b/>
          <w:bCs/>
          <w:lang w:val="en-US"/>
        </w:rPr>
        <w:t>IT Robo Olympics</w:t>
      </w:r>
      <w:r w:rsidR="00464A1B" w:rsidRPr="00464A1B">
        <w:rPr>
          <w:lang w:val="en-US"/>
        </w:rPr>
        <w:t xml:space="preserve"> section of the of  </w:t>
      </w:r>
      <w:hyperlink r:id="rId10" w:history="1">
        <w:r w:rsidR="00464A1B" w:rsidRPr="00464A1B">
          <w:rPr>
            <w:rStyle w:val="Hyperlink"/>
            <w:b/>
            <w:bCs/>
            <w:lang w:val="en-US"/>
          </w:rPr>
          <w:t>nitroclubs.eu</w:t>
        </w:r>
        <w:r w:rsidR="00464A1B" w:rsidRPr="00464A1B">
          <w:rPr>
            <w:rStyle w:val="Hyperlink"/>
            <w:lang w:val="en-US"/>
          </w:rPr>
          <w:t xml:space="preserve"> </w:t>
        </w:r>
      </w:hyperlink>
      <w:r w:rsidR="00464A1B" w:rsidRPr="00464A1B">
        <w:rPr>
          <w:lang w:val="en-US"/>
        </w:rPr>
        <w:t xml:space="preserve"> website</w:t>
      </w:r>
      <w:r w:rsidRPr="00464A1B">
        <w:rPr>
          <w:lang w:val="en-US"/>
        </w:rPr>
        <w:t xml:space="preserve"> after the event.</w:t>
      </w:r>
    </w:p>
    <w:p w14:paraId="6D10BD83" w14:textId="0ACA678D" w:rsidR="00A84286" w:rsidRDefault="009F1E66" w:rsidP="00A84286">
      <w:pPr>
        <w:pStyle w:val="ListParagraph"/>
        <w:numPr>
          <w:ilvl w:val="2"/>
          <w:numId w:val="7"/>
        </w:numPr>
        <w:rPr>
          <w:lang w:val="en-US"/>
        </w:rPr>
      </w:pPr>
      <w:r w:rsidRPr="00464A1B">
        <w:rPr>
          <w:lang w:val="en-US"/>
        </w:rPr>
        <w:t>Participants are strongly encouraged to ask questions to their fellow competitors to foster a culture</w:t>
      </w:r>
      <w:r w:rsidR="00464A1B">
        <w:rPr>
          <w:lang w:val="en-US"/>
        </w:rPr>
        <w:t xml:space="preserve"> </w:t>
      </w:r>
      <w:r w:rsidRPr="00464A1B">
        <w:rPr>
          <w:lang w:val="en-US"/>
        </w:rPr>
        <w:t>of curiosity and exploration in the fields of science and technology.</w:t>
      </w:r>
    </w:p>
    <w:p w14:paraId="3C300414" w14:textId="77777777" w:rsidR="00A84286" w:rsidRPr="00A84286" w:rsidRDefault="00A84286" w:rsidP="00A84286">
      <w:pPr>
        <w:pStyle w:val="ListParagraph"/>
        <w:ind w:left="1224"/>
        <w:rPr>
          <w:lang w:val="en-US"/>
        </w:rPr>
      </w:pPr>
    </w:p>
    <w:p w14:paraId="30B8678D" w14:textId="43F9623B" w:rsidR="00466E7E" w:rsidRPr="00466E7E" w:rsidRDefault="00466E7E" w:rsidP="00466E7E">
      <w:pPr>
        <w:pStyle w:val="ListParagraph"/>
        <w:numPr>
          <w:ilvl w:val="0"/>
          <w:numId w:val="7"/>
        </w:numPr>
        <w:rPr>
          <w:b/>
          <w:bCs/>
          <w:lang w:val="en-US"/>
        </w:rPr>
      </w:pPr>
      <w:r w:rsidRPr="00466E7E">
        <w:rPr>
          <w:b/>
          <w:bCs/>
          <w:lang w:val="en-US"/>
        </w:rPr>
        <w:t>TEAM</w:t>
      </w:r>
    </w:p>
    <w:p w14:paraId="2D6959C6" w14:textId="18230F74" w:rsidR="00466E7E" w:rsidRPr="00466E7E" w:rsidRDefault="00466E7E" w:rsidP="00466E7E">
      <w:pPr>
        <w:pStyle w:val="ListParagraph"/>
        <w:numPr>
          <w:ilvl w:val="1"/>
          <w:numId w:val="7"/>
        </w:numPr>
        <w:rPr>
          <w:lang w:val="en-US"/>
        </w:rPr>
      </w:pPr>
      <w:r w:rsidRPr="00466E7E">
        <w:rPr>
          <w:lang w:val="en-US"/>
        </w:rPr>
        <w:t>Each team comprises of two (2) members and one (1) team advisor.</w:t>
      </w:r>
    </w:p>
    <w:p w14:paraId="1EC3A95F" w14:textId="2E90B5BD" w:rsidR="00466E7E" w:rsidRPr="00466E7E" w:rsidRDefault="00466E7E" w:rsidP="00EF33AC">
      <w:pPr>
        <w:pStyle w:val="ListParagraph"/>
        <w:numPr>
          <w:ilvl w:val="1"/>
          <w:numId w:val="7"/>
        </w:numPr>
        <w:rPr>
          <w:lang w:val="en-US"/>
        </w:rPr>
      </w:pPr>
      <w:r w:rsidRPr="00466E7E">
        <w:rPr>
          <w:lang w:val="en-US"/>
        </w:rPr>
        <w:lastRenderedPageBreak/>
        <w:t>The team members for the Primary School category must be Primary School students or aged 6 to 12 years old.</w:t>
      </w:r>
    </w:p>
    <w:p w14:paraId="2667193F" w14:textId="6203E9C4" w:rsidR="00466E7E" w:rsidRPr="00466E7E" w:rsidRDefault="00466E7E" w:rsidP="00A519DE">
      <w:pPr>
        <w:pStyle w:val="ListParagraph"/>
        <w:numPr>
          <w:ilvl w:val="1"/>
          <w:numId w:val="7"/>
        </w:numPr>
        <w:rPr>
          <w:lang w:val="en-US"/>
        </w:rPr>
      </w:pPr>
      <w:r w:rsidRPr="00466E7E">
        <w:rPr>
          <w:lang w:val="en-US"/>
        </w:rPr>
        <w:t>The team members for Secondary School category must be Secondary School students or aged 12 to 18 years old.</w:t>
      </w:r>
    </w:p>
    <w:p w14:paraId="5C405529" w14:textId="1D51BEBE" w:rsidR="00466E7E" w:rsidRPr="00466E7E" w:rsidRDefault="00466E7E" w:rsidP="00466E7E">
      <w:pPr>
        <w:pStyle w:val="ListParagraph"/>
        <w:numPr>
          <w:ilvl w:val="1"/>
          <w:numId w:val="7"/>
        </w:numPr>
        <w:rPr>
          <w:lang w:val="en-US"/>
        </w:rPr>
      </w:pPr>
      <w:r w:rsidRPr="00466E7E">
        <w:rPr>
          <w:lang w:val="en-US"/>
        </w:rPr>
        <w:t>The team advisor must be the teacher or guardian of the team members.</w:t>
      </w:r>
    </w:p>
    <w:p w14:paraId="3D510DBA" w14:textId="51C8AD70" w:rsidR="00554353" w:rsidRDefault="00466E7E" w:rsidP="0095061E">
      <w:pPr>
        <w:pStyle w:val="ListParagraph"/>
        <w:numPr>
          <w:ilvl w:val="1"/>
          <w:numId w:val="7"/>
        </w:numPr>
        <w:rPr>
          <w:lang w:val="en-US"/>
        </w:rPr>
      </w:pPr>
      <w:r w:rsidRPr="00466E7E">
        <w:rPr>
          <w:lang w:val="en-US"/>
        </w:rPr>
        <w:t xml:space="preserve">Team members must be ready at the </w:t>
      </w:r>
      <w:r w:rsidR="00F73F0D">
        <w:rPr>
          <w:lang w:val="en-US"/>
        </w:rPr>
        <w:t>competition</w:t>
      </w:r>
      <w:r w:rsidRPr="00466E7E">
        <w:rPr>
          <w:lang w:val="en-US"/>
        </w:rPr>
        <w:t xml:space="preserve"> field 5 minutes before their every scheduled </w:t>
      </w:r>
      <w:r w:rsidR="00F73F0D">
        <w:rPr>
          <w:lang w:val="en-US"/>
        </w:rPr>
        <w:t>competition</w:t>
      </w:r>
      <w:r w:rsidRPr="00466E7E">
        <w:rPr>
          <w:lang w:val="en-US"/>
        </w:rPr>
        <w:t>. Failure to do so will result in disqualification.</w:t>
      </w:r>
    </w:p>
    <w:p w14:paraId="777FA5A6" w14:textId="168EACBC" w:rsidR="00466E7E" w:rsidRPr="00466E7E" w:rsidRDefault="00466E7E" w:rsidP="00466E7E">
      <w:pPr>
        <w:pStyle w:val="ListParagraph"/>
        <w:numPr>
          <w:ilvl w:val="1"/>
          <w:numId w:val="7"/>
        </w:numPr>
        <w:rPr>
          <w:lang w:val="en-US"/>
        </w:rPr>
      </w:pPr>
      <w:r>
        <w:rPr>
          <w:lang w:val="en-US"/>
        </w:rPr>
        <w:t>T</w:t>
      </w:r>
      <w:r w:rsidRPr="00466E7E">
        <w:rPr>
          <w:lang w:val="en-US"/>
        </w:rPr>
        <w:t>eam advisor</w:t>
      </w:r>
      <w:r>
        <w:rPr>
          <w:lang w:val="en-US"/>
        </w:rPr>
        <w:t>s</w:t>
      </w:r>
      <w:r w:rsidRPr="00466E7E">
        <w:rPr>
          <w:lang w:val="en-US"/>
        </w:rPr>
        <w:t xml:space="preserve"> are not permitted to be involved in building, repairing, or programming their team’s robots</w:t>
      </w:r>
      <w:r>
        <w:rPr>
          <w:lang w:val="en-US"/>
        </w:rPr>
        <w:t>,</w:t>
      </w:r>
      <w:r w:rsidRPr="00466E7E">
        <w:rPr>
          <w:lang w:val="en-US"/>
        </w:rPr>
        <w:t xml:space="preserve"> both before and during the competition.</w:t>
      </w:r>
    </w:p>
    <w:p w14:paraId="7702BD33" w14:textId="53C54ADF" w:rsidR="00466E7E" w:rsidRPr="00466E7E" w:rsidRDefault="00466E7E" w:rsidP="00466E7E">
      <w:pPr>
        <w:pStyle w:val="ListParagraph"/>
        <w:numPr>
          <w:ilvl w:val="1"/>
          <w:numId w:val="7"/>
        </w:numPr>
        <w:rPr>
          <w:lang w:val="en-US"/>
        </w:rPr>
      </w:pPr>
      <w:r w:rsidRPr="00466E7E">
        <w:rPr>
          <w:lang w:val="en-US"/>
        </w:rPr>
        <w:t xml:space="preserve"> </w:t>
      </w:r>
      <w:r>
        <w:rPr>
          <w:lang w:val="en-US"/>
        </w:rPr>
        <w:t>T</w:t>
      </w:r>
      <w:r w:rsidRPr="00466E7E">
        <w:rPr>
          <w:lang w:val="en-US"/>
        </w:rPr>
        <w:t xml:space="preserve">eam </w:t>
      </w:r>
      <w:r w:rsidR="00B97199" w:rsidRPr="00466E7E">
        <w:rPr>
          <w:lang w:val="en-US"/>
        </w:rPr>
        <w:t>advisor</w:t>
      </w:r>
      <w:r w:rsidR="00B97199">
        <w:rPr>
          <w:lang w:val="en-US"/>
        </w:rPr>
        <w:t>s’</w:t>
      </w:r>
      <w:r w:rsidRPr="00466E7E">
        <w:rPr>
          <w:lang w:val="en-US"/>
        </w:rPr>
        <w:t xml:space="preserve"> interference with robots or referee decisions will result in a warning in the first instance. If this behavior recurs, the team could face a possible elimination from the tournament.</w:t>
      </w:r>
    </w:p>
    <w:p w14:paraId="7ECD4BFA" w14:textId="77777777" w:rsidR="00466E7E" w:rsidRDefault="00466E7E" w:rsidP="00466E7E">
      <w:pPr>
        <w:pStyle w:val="ListParagraph"/>
        <w:ind w:left="792"/>
        <w:rPr>
          <w:lang w:val="en-US"/>
        </w:rPr>
      </w:pPr>
    </w:p>
    <w:p w14:paraId="7B30BBBF" w14:textId="6C93B01D" w:rsidR="005D716B" w:rsidRPr="00C5711C" w:rsidRDefault="00F73F0D" w:rsidP="00C5711C">
      <w:pPr>
        <w:pStyle w:val="ListParagraph"/>
        <w:numPr>
          <w:ilvl w:val="0"/>
          <w:numId w:val="7"/>
        </w:numPr>
        <w:rPr>
          <w:b/>
          <w:bCs/>
          <w:lang w:val="en-US"/>
        </w:rPr>
      </w:pPr>
      <w:r>
        <w:rPr>
          <w:b/>
          <w:bCs/>
          <w:lang w:val="en-US"/>
        </w:rPr>
        <w:t>COMPETITION</w:t>
      </w:r>
      <w:r w:rsidR="005D716B" w:rsidRPr="00C5711C">
        <w:rPr>
          <w:b/>
          <w:bCs/>
          <w:lang w:val="en-US"/>
        </w:rPr>
        <w:t xml:space="preserve"> FIELD</w:t>
      </w:r>
      <w:r w:rsidR="00C5711C" w:rsidRPr="00C5711C">
        <w:rPr>
          <w:b/>
          <w:bCs/>
          <w:lang w:val="en-US"/>
        </w:rPr>
        <w:t xml:space="preserve"> AND </w:t>
      </w:r>
      <w:del w:id="23" w:author="Stefan Chivarov" w:date="2023-04-20T08:08:00Z">
        <w:r w:rsidR="00C5711C" w:rsidRPr="00C5711C" w:rsidDel="00AB0F29">
          <w:rPr>
            <w:b/>
            <w:bCs/>
            <w:lang w:val="en-US"/>
          </w:rPr>
          <w:delText xml:space="preserve">ROUTE’s </w:delText>
        </w:r>
      </w:del>
      <w:ins w:id="24" w:author="Stefan Chivarov" w:date="2023-04-20T08:08:00Z">
        <w:r w:rsidR="00AB0F29">
          <w:rPr>
            <w:b/>
            <w:bCs/>
            <w:lang w:val="en-US"/>
          </w:rPr>
          <w:t>MAZE</w:t>
        </w:r>
        <w:r w:rsidR="00AB0F29" w:rsidRPr="00C5711C">
          <w:rPr>
            <w:b/>
            <w:bCs/>
            <w:lang w:val="en-US"/>
          </w:rPr>
          <w:t xml:space="preserve"> </w:t>
        </w:r>
      </w:ins>
      <w:ins w:id="25" w:author="Stefan Chivarov" w:date="2023-04-20T11:08:00Z">
        <w:r w:rsidR="001B0B21">
          <w:rPr>
            <w:b/>
            <w:bCs/>
            <w:lang w:val="en-US"/>
          </w:rPr>
          <w:t>LAYOUT</w:t>
        </w:r>
      </w:ins>
      <w:del w:id="26" w:author="Stefan Chivarov" w:date="2023-04-20T11:08:00Z">
        <w:r w:rsidR="00C5711C" w:rsidRPr="00C5711C" w:rsidDel="001B0B21">
          <w:rPr>
            <w:b/>
            <w:bCs/>
            <w:lang w:val="en-US"/>
          </w:rPr>
          <w:delText>SPECIFICATION</w:delText>
        </w:r>
      </w:del>
    </w:p>
    <w:p w14:paraId="732F5737" w14:textId="2572473B" w:rsidR="00C56102" w:rsidRDefault="00C56102" w:rsidP="00721F34">
      <w:pPr>
        <w:pStyle w:val="ListParagraph"/>
        <w:numPr>
          <w:ilvl w:val="1"/>
          <w:numId w:val="7"/>
        </w:numPr>
        <w:rPr>
          <w:ins w:id="27" w:author="Stefan Chivarov" w:date="2023-04-20T08:44:00Z"/>
          <w:lang w:val="en-US"/>
        </w:rPr>
      </w:pPr>
      <w:ins w:id="28" w:author="Stefan Chivarov" w:date="2023-04-20T08:44:00Z">
        <w:r>
          <w:rPr>
            <w:lang w:val="en-US"/>
          </w:rPr>
          <w:t xml:space="preserve">The maze </w:t>
        </w:r>
      </w:ins>
      <w:ins w:id="29" w:author="Stefan Chivarov" w:date="2023-04-20T11:02:00Z">
        <w:r w:rsidR="00AC03BA">
          <w:rPr>
            <w:lang w:val="en-US"/>
          </w:rPr>
          <w:t>should be</w:t>
        </w:r>
      </w:ins>
      <w:ins w:id="30" w:author="Stefan Chivarov" w:date="2023-04-20T08:44:00Z">
        <w:r>
          <w:rPr>
            <w:lang w:val="en-US"/>
          </w:rPr>
          <w:t xml:space="preserve"> placed on a </w:t>
        </w:r>
      </w:ins>
      <w:ins w:id="31" w:author="Stefan Chivarov" w:date="2023-04-20T08:47:00Z">
        <w:r>
          <w:rPr>
            <w:lang w:val="en-US"/>
          </w:rPr>
          <w:t xml:space="preserve">horizontal, </w:t>
        </w:r>
      </w:ins>
      <w:ins w:id="32" w:author="Stefan Chivarov" w:date="2023-04-20T08:44:00Z">
        <w:r>
          <w:rPr>
            <w:lang w:val="en-US"/>
          </w:rPr>
          <w:t>flat, non-slippery surface</w:t>
        </w:r>
      </w:ins>
      <w:ins w:id="33" w:author="Stefan Chivarov" w:date="2023-04-20T08:45:00Z">
        <w:r>
          <w:rPr>
            <w:lang w:val="en-US"/>
          </w:rPr>
          <w:t xml:space="preserve">, preferably </w:t>
        </w:r>
      </w:ins>
      <w:ins w:id="34" w:author="Stefan Chivarov" w:date="2023-04-20T08:46:00Z">
        <w:r>
          <w:rPr>
            <w:lang w:val="en-US"/>
          </w:rPr>
          <w:t xml:space="preserve">made from </w:t>
        </w:r>
        <w:r w:rsidRPr="00721F34">
          <w:rPr>
            <w:lang w:val="en-US"/>
          </w:rPr>
          <w:t>PVC foamboards</w:t>
        </w:r>
        <w:r>
          <w:rPr>
            <w:lang w:val="en-US"/>
          </w:rPr>
          <w:t xml:space="preserve">, </w:t>
        </w:r>
      </w:ins>
      <w:ins w:id="35" w:author="Stefan Chivarov" w:date="2023-04-20T08:47:00Z">
        <w:r>
          <w:rPr>
            <w:lang w:val="en-US"/>
          </w:rPr>
          <w:t xml:space="preserve">laminated </w:t>
        </w:r>
      </w:ins>
      <w:ins w:id="36" w:author="Stefan Chivarov" w:date="2023-04-20T08:48:00Z">
        <w:r>
          <w:rPr>
            <w:lang w:val="en-US"/>
          </w:rPr>
          <w:t xml:space="preserve">wooden </w:t>
        </w:r>
      </w:ins>
      <w:ins w:id="37" w:author="Stefan Chivarov" w:date="2023-04-20T08:47:00Z">
        <w:r>
          <w:rPr>
            <w:lang w:val="en-US"/>
          </w:rPr>
          <w:t>sheets</w:t>
        </w:r>
      </w:ins>
      <w:ins w:id="38" w:author="Stefan Chivarov" w:date="2023-04-20T08:50:00Z">
        <w:r>
          <w:rPr>
            <w:lang w:val="en-US"/>
          </w:rPr>
          <w:t xml:space="preserve"> or directly on the floor (</w:t>
        </w:r>
        <w:r w:rsidRPr="00752AD7">
          <w:rPr>
            <w:lang w:val="en-US"/>
          </w:rPr>
          <w:t xml:space="preserve">depending on availability of </w:t>
        </w:r>
        <w:r>
          <w:rPr>
            <w:lang w:val="en-US"/>
          </w:rPr>
          <w:t>materials</w:t>
        </w:r>
        <w:r w:rsidRPr="00752AD7">
          <w:rPr>
            <w:lang w:val="en-US"/>
          </w:rPr>
          <w:t>)</w:t>
        </w:r>
      </w:ins>
    </w:p>
    <w:p w14:paraId="01C02C50" w14:textId="7A037F16" w:rsidR="005D716B" w:rsidRDefault="00721F34" w:rsidP="00721F34">
      <w:pPr>
        <w:pStyle w:val="ListParagraph"/>
        <w:numPr>
          <w:ilvl w:val="1"/>
          <w:numId w:val="7"/>
        </w:numPr>
        <w:rPr>
          <w:ins w:id="39" w:author="Stefan Chivarov" w:date="2023-04-20T08:37:00Z"/>
          <w:lang w:val="en-US"/>
        </w:rPr>
      </w:pPr>
      <w:ins w:id="40" w:author="Stefan Chivarov" w:date="2023-04-20T08:37:00Z">
        <w:r w:rsidRPr="00721F34">
          <w:rPr>
            <w:lang w:val="en-US"/>
          </w:rPr>
          <w:t>The maze is built using modules with dimensions 500mm x 166mm and 1000mm x 166mm. and from material which is 8mm to 15mm thick. The height of the modules can be adjusted based on the size of the sheets of material used, but it should be not less than 160mm.</w:t>
        </w:r>
      </w:ins>
      <w:del w:id="41" w:author="Stefan Chivarov" w:date="2023-04-20T08:37:00Z">
        <w:r w:rsidR="005D716B" w:rsidRPr="00C5711C" w:rsidDel="00721F34">
          <w:rPr>
            <w:lang w:val="en-US"/>
          </w:rPr>
          <w:delText xml:space="preserve">The </w:delText>
        </w:r>
      </w:del>
      <w:del w:id="42" w:author="Stefan Chivarov" w:date="2023-04-20T08:09:00Z">
        <w:r w:rsidR="005D716B" w:rsidRPr="00C5711C" w:rsidDel="00AB0F29">
          <w:rPr>
            <w:lang w:val="en-US"/>
          </w:rPr>
          <w:delText>track</w:delText>
        </w:r>
      </w:del>
      <w:del w:id="43" w:author="Stefan Chivarov" w:date="2023-04-20T08:37:00Z">
        <w:r w:rsidR="005D716B" w:rsidRPr="00C5711C" w:rsidDel="00721F34">
          <w:rPr>
            <w:lang w:val="en-US"/>
          </w:rPr>
          <w:delText xml:space="preserve"> consists of white surface and a 19</w:delText>
        </w:r>
        <w:r w:rsidR="00C5711C" w:rsidDel="00721F34">
          <w:rPr>
            <w:lang w:val="en-US"/>
          </w:rPr>
          <w:delText xml:space="preserve"> </w:delText>
        </w:r>
        <w:r w:rsidR="005D716B" w:rsidRPr="00C5711C" w:rsidDel="00721F34">
          <w:rPr>
            <w:lang w:val="en-US"/>
          </w:rPr>
          <w:delText>mm wide black line</w:delText>
        </w:r>
        <w:r w:rsidR="002F174F" w:rsidRPr="00C5711C" w:rsidDel="00721F34">
          <w:rPr>
            <w:lang w:val="en-US"/>
          </w:rPr>
          <w:delText xml:space="preserve"> (black electrical tape) </w:delText>
        </w:r>
        <w:r w:rsidR="005D716B" w:rsidRPr="00C5711C" w:rsidDel="00721F34">
          <w:rPr>
            <w:lang w:val="en-US"/>
          </w:rPr>
          <w:delText xml:space="preserve">marking out the route. The route is marked out on </w:delText>
        </w:r>
        <w:bookmarkStart w:id="44" w:name="_Hlk132871426"/>
        <w:r w:rsidR="005D716B" w:rsidRPr="00C5711C" w:rsidDel="00721F34">
          <w:rPr>
            <w:lang w:val="en-US"/>
          </w:rPr>
          <w:delText>PVC light board</w:delText>
        </w:r>
        <w:r w:rsidR="00C5711C" w:rsidDel="00721F34">
          <w:rPr>
            <w:lang w:val="en-US"/>
          </w:rPr>
          <w:delText xml:space="preserve"> from</w:delText>
        </w:r>
        <w:r w:rsidR="005D716B" w:rsidRPr="00C5711C" w:rsidDel="00721F34">
          <w:rPr>
            <w:lang w:val="en-US"/>
          </w:rPr>
          <w:delText xml:space="preserve"> </w:delText>
        </w:r>
        <w:r w:rsidR="00C5711C" w:rsidRPr="00C5711C" w:rsidDel="00721F34">
          <w:rPr>
            <w:lang w:val="en-US"/>
          </w:rPr>
          <w:delText xml:space="preserve">FOAMALITE® PVC foamboards </w:delText>
        </w:r>
        <w:r w:rsidR="00C5711C" w:rsidDel="00721F34">
          <w:rPr>
            <w:lang w:val="en-US"/>
          </w:rPr>
          <w:delText>(</w:delText>
        </w:r>
        <w:r w:rsidR="005D716B" w:rsidRPr="00C5711C" w:rsidDel="00721F34">
          <w:rPr>
            <w:lang w:val="en-US"/>
          </w:rPr>
          <w:delText>X-press – EU foamed PVC) 3 mm</w:delText>
        </w:r>
        <w:r w:rsidR="00C5711C" w:rsidDel="00721F34">
          <w:rPr>
            <w:lang w:val="en-US"/>
          </w:rPr>
          <w:delText xml:space="preserve"> thick </w:delText>
        </w:r>
        <w:bookmarkEnd w:id="44"/>
        <w:r w:rsidR="00C5711C" w:rsidDel="00721F34">
          <w:rPr>
            <w:lang w:val="en-US"/>
          </w:rPr>
          <w:delText>(or more)</w:delText>
        </w:r>
        <w:r w:rsidR="005D716B" w:rsidRPr="00C5711C" w:rsidDel="00721F34">
          <w:rPr>
            <w:lang w:val="en-US"/>
          </w:rPr>
          <w:delText xml:space="preserve"> plate</w:delText>
        </w:r>
        <w:r w:rsidR="002F174F" w:rsidRPr="00C5711C" w:rsidDel="00721F34">
          <w:rPr>
            <w:lang w:val="en-US"/>
          </w:rPr>
          <w:delText xml:space="preserve"> or </w:delText>
        </w:r>
        <w:r w:rsidR="00C5711C" w:rsidDel="00721F34">
          <w:rPr>
            <w:lang w:val="en-US"/>
          </w:rPr>
          <w:delText xml:space="preserve">on </w:delText>
        </w:r>
        <w:r w:rsidR="002F174F" w:rsidRPr="00C5711C" w:rsidDel="00721F34">
          <w:rPr>
            <w:lang w:val="en-US"/>
          </w:rPr>
          <w:delText>white laminated HDF plate or</w:delText>
        </w:r>
        <w:r w:rsidR="002F174F" w:rsidDel="00721F34">
          <w:delText xml:space="preserve"> </w:delText>
        </w:r>
        <w:r w:rsidR="002F174F" w:rsidRPr="00C5711C" w:rsidDel="00721F34">
          <w:rPr>
            <w:lang w:val="en-US"/>
          </w:rPr>
          <w:delText xml:space="preserve">just on </w:delText>
        </w:r>
        <w:r w:rsidR="00C5711C" w:rsidDel="00721F34">
          <w:rPr>
            <w:lang w:val="en-US"/>
          </w:rPr>
          <w:delText xml:space="preserve">very </w:delText>
        </w:r>
        <w:r w:rsidR="00C5711C" w:rsidRPr="00C5711C" w:rsidDel="00721F34">
          <w:rPr>
            <w:lang w:val="en-US"/>
          </w:rPr>
          <w:delText>light-colored</w:delText>
        </w:r>
        <w:r w:rsidR="00C5711C" w:rsidDel="00721F34">
          <w:rPr>
            <w:lang w:val="en-US"/>
          </w:rPr>
          <w:delText xml:space="preserve"> </w:delText>
        </w:r>
        <w:r w:rsidR="002F174F" w:rsidRPr="00C5711C" w:rsidDel="00721F34">
          <w:rPr>
            <w:lang w:val="en-US"/>
          </w:rPr>
          <w:delText>floor (preferably white upon availability).</w:delText>
        </w:r>
      </w:del>
    </w:p>
    <w:p w14:paraId="0B8B1A78" w14:textId="3299840C" w:rsidR="00721F34" w:rsidRDefault="00721F34" w:rsidP="00721F34">
      <w:pPr>
        <w:pStyle w:val="ListParagraph"/>
        <w:numPr>
          <w:ilvl w:val="1"/>
          <w:numId w:val="7"/>
        </w:numPr>
        <w:rPr>
          <w:ins w:id="45" w:author="Stefan Chivarov" w:date="2023-04-20T08:38:00Z"/>
          <w:lang w:val="en-US"/>
        </w:rPr>
      </w:pPr>
      <w:ins w:id="46" w:author="Stefan Chivarov" w:date="2023-04-20T08:38:00Z">
        <w:r w:rsidRPr="00721F34">
          <w:rPr>
            <w:lang w:val="en-US"/>
          </w:rPr>
          <w:t>PVC light board from FOAMALITE® PVC foamboards (X-press – EU foamed PVC) 8 to 15 mm thick or any other material can be used.</w:t>
        </w:r>
      </w:ins>
    </w:p>
    <w:p w14:paraId="7E05E3D0" w14:textId="49C1F103" w:rsidR="00721F34" w:rsidRDefault="00721F34" w:rsidP="00721F34">
      <w:pPr>
        <w:pStyle w:val="ListParagraph"/>
        <w:numPr>
          <w:ilvl w:val="1"/>
          <w:numId w:val="7"/>
        </w:numPr>
        <w:rPr>
          <w:ins w:id="47" w:author="Stefan Chivarov" w:date="2023-04-20T08:38:00Z"/>
          <w:lang w:val="en-US"/>
        </w:rPr>
      </w:pPr>
      <w:ins w:id="48" w:author="Stefan Chivarov" w:date="2023-04-20T08:38:00Z">
        <w:r w:rsidRPr="00721F34">
          <w:rPr>
            <w:lang w:val="en-US"/>
          </w:rPr>
          <w:t>The maze corridor width should be 500mm.</w:t>
        </w:r>
      </w:ins>
    </w:p>
    <w:p w14:paraId="5E2549A9" w14:textId="48760312" w:rsidR="00721F34" w:rsidRDefault="00721F34" w:rsidP="00721F34">
      <w:pPr>
        <w:pStyle w:val="ListParagraph"/>
        <w:numPr>
          <w:ilvl w:val="1"/>
          <w:numId w:val="7"/>
        </w:numPr>
        <w:rPr>
          <w:ins w:id="49" w:author="Stefan Chivarov" w:date="2023-04-20T08:39:00Z"/>
          <w:lang w:val="en-US"/>
        </w:rPr>
      </w:pPr>
      <w:ins w:id="50" w:author="Stefan Chivarov" w:date="2023-04-20T08:39:00Z">
        <w:r w:rsidRPr="00721F34">
          <w:rPr>
            <w:lang w:val="en-US"/>
          </w:rPr>
          <w:t>The mase is built by using straight, L shaped and T shaped sections</w:t>
        </w:r>
        <w:r>
          <w:rPr>
            <w:lang w:val="en-US"/>
          </w:rPr>
          <w:t>.</w:t>
        </w:r>
      </w:ins>
    </w:p>
    <w:p w14:paraId="474D27AA" w14:textId="7C87C1AF" w:rsidR="00721F34" w:rsidRDefault="00721F34" w:rsidP="00721F34">
      <w:pPr>
        <w:pStyle w:val="ListParagraph"/>
        <w:numPr>
          <w:ilvl w:val="1"/>
          <w:numId w:val="7"/>
        </w:numPr>
        <w:rPr>
          <w:ins w:id="51" w:author="Stefan Chivarov" w:date="2023-04-20T08:39:00Z"/>
          <w:lang w:val="en-US"/>
        </w:rPr>
      </w:pPr>
      <w:ins w:id="52" w:author="Stefan Chivarov" w:date="2023-04-20T08:39:00Z">
        <w:r w:rsidRPr="00721F34">
          <w:rPr>
            <w:lang w:val="en-US"/>
          </w:rPr>
          <w:t xml:space="preserve">The mase can be from </w:t>
        </w:r>
      </w:ins>
      <w:ins w:id="53" w:author="Stefan Chivarov" w:date="2023-04-20T11:03:00Z">
        <w:r w:rsidR="00031DCC">
          <w:rPr>
            <w:lang w:val="en-US"/>
          </w:rPr>
          <w:t xml:space="preserve">the </w:t>
        </w:r>
      </w:ins>
      <w:ins w:id="54" w:author="Stefan Chivarov" w:date="2023-04-20T08:39:00Z">
        <w:r w:rsidRPr="00721F34">
          <w:rPr>
            <w:lang w:val="en-US"/>
          </w:rPr>
          <w:t>closed type or to have entrance and exit openings.</w:t>
        </w:r>
      </w:ins>
    </w:p>
    <w:p w14:paraId="198E1855" w14:textId="520F6F65" w:rsidR="00721F34" w:rsidRPr="00C5711C" w:rsidRDefault="00721F34">
      <w:pPr>
        <w:pStyle w:val="ListParagraph"/>
        <w:numPr>
          <w:ilvl w:val="1"/>
          <w:numId w:val="7"/>
        </w:numPr>
        <w:rPr>
          <w:lang w:val="en-US"/>
        </w:rPr>
        <w:pPrChange w:id="55" w:author="Stefan Chivarov" w:date="2023-04-20T08:37:00Z">
          <w:pPr>
            <w:pStyle w:val="ListParagraph"/>
            <w:numPr>
              <w:numId w:val="7"/>
            </w:numPr>
            <w:ind w:left="360" w:hanging="360"/>
          </w:pPr>
        </w:pPrChange>
      </w:pPr>
      <w:ins w:id="56" w:author="Stefan Chivarov" w:date="2023-04-20T08:40:00Z">
        <w:r w:rsidRPr="00721F34">
          <w:rPr>
            <w:lang w:val="en-US"/>
          </w:rPr>
          <w:t>In the case of closed type maze, the entrance/exit line (start/finish) should be 400mm away from the wall straight ahead.</w:t>
        </w:r>
      </w:ins>
    </w:p>
    <w:p w14:paraId="663D8A50" w14:textId="550B9191" w:rsidR="005D716B" w:rsidRPr="00C5711C" w:rsidRDefault="005D716B" w:rsidP="00C5711C">
      <w:pPr>
        <w:pStyle w:val="ListParagraph"/>
        <w:numPr>
          <w:ilvl w:val="1"/>
          <w:numId w:val="7"/>
        </w:numPr>
        <w:rPr>
          <w:lang w:val="en-US"/>
        </w:rPr>
      </w:pPr>
      <w:r w:rsidRPr="00C5711C">
        <w:rPr>
          <w:lang w:val="en-US"/>
        </w:rPr>
        <w:t xml:space="preserve">The </w:t>
      </w:r>
      <w:ins w:id="57" w:author="Stefan Chivarov" w:date="2023-04-20T11:04:00Z">
        <w:r w:rsidR="00031DCC">
          <w:rPr>
            <w:lang w:val="en-US"/>
          </w:rPr>
          <w:t>drawing</w:t>
        </w:r>
      </w:ins>
      <w:del w:id="58" w:author="Stefan Chivarov" w:date="2023-04-20T11:04:00Z">
        <w:r w:rsidRPr="00C5711C" w:rsidDel="00031DCC">
          <w:rPr>
            <w:lang w:val="en-US"/>
          </w:rPr>
          <w:delText>shape</w:delText>
        </w:r>
      </w:del>
      <w:r w:rsidRPr="00C5711C">
        <w:rPr>
          <w:lang w:val="en-US"/>
        </w:rPr>
        <w:t xml:space="preserve"> of </w:t>
      </w:r>
      <w:r w:rsidR="00C5711C">
        <w:rPr>
          <w:lang w:val="en-US"/>
        </w:rPr>
        <w:t xml:space="preserve">the </w:t>
      </w:r>
      <w:del w:id="59" w:author="Stefan Chivarov" w:date="2023-04-20T08:33:00Z">
        <w:r w:rsidR="00C5711C" w:rsidDel="00721F34">
          <w:rPr>
            <w:lang w:val="en-US"/>
          </w:rPr>
          <w:delText>competition</w:delText>
        </w:r>
        <w:r w:rsidRPr="00C5711C" w:rsidDel="00721F34">
          <w:rPr>
            <w:lang w:val="en-US"/>
          </w:rPr>
          <w:delText xml:space="preserve"> route</w:delText>
        </w:r>
      </w:del>
      <w:ins w:id="60" w:author="Stefan Chivarov" w:date="2023-04-20T08:33:00Z">
        <w:r w:rsidR="00721F34">
          <w:rPr>
            <w:lang w:val="en-US"/>
          </w:rPr>
          <w:t>maze</w:t>
        </w:r>
      </w:ins>
      <w:r w:rsidRPr="00C5711C">
        <w:rPr>
          <w:lang w:val="en-US"/>
        </w:rPr>
        <w:t xml:space="preserve"> </w:t>
      </w:r>
      <w:r w:rsidR="00301EEB" w:rsidRPr="00C5711C">
        <w:rPr>
          <w:lang w:val="en-US"/>
        </w:rPr>
        <w:t xml:space="preserve">is provided in Appendix A </w:t>
      </w:r>
      <w:r w:rsidR="00C5711C">
        <w:rPr>
          <w:lang w:val="en-US"/>
        </w:rPr>
        <w:t>of</w:t>
      </w:r>
      <w:r w:rsidR="00301EEB" w:rsidRPr="00C5711C">
        <w:rPr>
          <w:lang w:val="en-US"/>
        </w:rPr>
        <w:t xml:space="preserve"> this document, any changes </w:t>
      </w:r>
      <w:r w:rsidRPr="00C5711C">
        <w:rPr>
          <w:lang w:val="en-US"/>
        </w:rPr>
        <w:t>will be announced on</w:t>
      </w:r>
      <w:r w:rsidR="002F174F" w:rsidRPr="00C5711C">
        <w:rPr>
          <w:lang w:val="en-US"/>
        </w:rPr>
        <w:t xml:space="preserve"> </w:t>
      </w:r>
      <w:r w:rsidR="00C5711C">
        <w:rPr>
          <w:lang w:val="en-US"/>
        </w:rPr>
        <w:t xml:space="preserve">the </w:t>
      </w:r>
      <w:r w:rsidRPr="00C5711C">
        <w:rPr>
          <w:lang w:val="en-US"/>
        </w:rPr>
        <w:t>tournament’s website</w:t>
      </w:r>
      <w:r w:rsidR="006C1F6F">
        <w:rPr>
          <w:lang w:val="en-US"/>
        </w:rPr>
        <w:t xml:space="preserve"> </w:t>
      </w:r>
      <w:hyperlink r:id="rId11" w:history="1">
        <w:r w:rsidR="007E189E" w:rsidRPr="00464A1B">
          <w:rPr>
            <w:rStyle w:val="Hyperlink"/>
            <w:b/>
            <w:bCs/>
            <w:lang w:val="en-US"/>
          </w:rPr>
          <w:t>nitroclubs.eu</w:t>
        </w:r>
        <w:r w:rsidR="007E189E" w:rsidRPr="00464A1B">
          <w:rPr>
            <w:rStyle w:val="Hyperlink"/>
            <w:lang w:val="en-US"/>
          </w:rPr>
          <w:t xml:space="preserve"> </w:t>
        </w:r>
      </w:hyperlink>
      <w:hyperlink r:id="rId12" w:history="1">
        <w:r w:rsidR="00301EEB" w:rsidRPr="00C5711C">
          <w:rPr>
            <w:rStyle w:val="Hyperlink"/>
            <w:b/>
            <w:bCs/>
            <w:lang w:val="en-US"/>
          </w:rPr>
          <w:t>NITRO Clubs EU</w:t>
        </w:r>
      </w:hyperlink>
      <w:r w:rsidR="00301EEB" w:rsidRPr="00C5711C">
        <w:rPr>
          <w:b/>
          <w:bCs/>
          <w:lang w:val="en-US"/>
        </w:rPr>
        <w:t>,</w:t>
      </w:r>
      <w:r w:rsidR="00301EEB" w:rsidRPr="00C5711C">
        <w:rPr>
          <w:lang w:val="en-US"/>
        </w:rPr>
        <w:t xml:space="preserve"> in its </w:t>
      </w:r>
      <w:r w:rsidR="00301EEB" w:rsidRPr="00C5711C">
        <w:rPr>
          <w:b/>
          <w:bCs/>
          <w:lang w:val="en-US"/>
        </w:rPr>
        <w:t>IT Robo Olympics</w:t>
      </w:r>
      <w:r w:rsidR="00301EEB" w:rsidRPr="00C5711C">
        <w:rPr>
          <w:lang w:val="en-US"/>
        </w:rPr>
        <w:t xml:space="preserve"> competitions section</w:t>
      </w:r>
      <w:r w:rsidRPr="00C5711C">
        <w:rPr>
          <w:lang w:val="en-US"/>
        </w:rPr>
        <w:t>.</w:t>
      </w:r>
    </w:p>
    <w:p w14:paraId="36141A14" w14:textId="63B0F61C" w:rsidR="005D716B" w:rsidRPr="00C5711C" w:rsidRDefault="005D716B" w:rsidP="00C5711C">
      <w:pPr>
        <w:pStyle w:val="ListParagraph"/>
        <w:numPr>
          <w:ilvl w:val="1"/>
          <w:numId w:val="7"/>
        </w:numPr>
        <w:rPr>
          <w:lang w:val="en-US"/>
        </w:rPr>
      </w:pPr>
      <w:r w:rsidRPr="00C5711C">
        <w:rPr>
          <w:lang w:val="en-US"/>
        </w:rPr>
        <w:t xml:space="preserve">The </w:t>
      </w:r>
      <w:ins w:id="61" w:author="Stefan Chivarov" w:date="2023-04-20T08:34:00Z">
        <w:r w:rsidR="00721F34" w:rsidRPr="00721F34">
          <w:rPr>
            <w:lang w:val="en-US"/>
          </w:rPr>
          <w:t>entrance/exit line (start/finish)</w:t>
        </w:r>
      </w:ins>
      <w:del w:id="62" w:author="Stefan Chivarov" w:date="2023-04-20T08:34:00Z">
        <w:r w:rsidRPr="00C5711C" w:rsidDel="00721F34">
          <w:rPr>
            <w:lang w:val="en-US"/>
          </w:rPr>
          <w:delText>beginning of the route</w:delText>
        </w:r>
      </w:del>
      <w:r w:rsidRPr="00C5711C">
        <w:rPr>
          <w:lang w:val="en-US"/>
        </w:rPr>
        <w:t xml:space="preserve"> is marked by a </w:t>
      </w:r>
      <w:r w:rsidR="002F174F" w:rsidRPr="00C5711C">
        <w:rPr>
          <w:lang w:val="en-US"/>
        </w:rPr>
        <w:t xml:space="preserve">colored line </w:t>
      </w:r>
      <w:del w:id="63" w:author="Stefan Chivarov" w:date="2023-04-20T08:34:00Z">
        <w:r w:rsidR="002F174F" w:rsidRPr="00C5711C" w:rsidDel="00721F34">
          <w:rPr>
            <w:lang w:val="en-US"/>
          </w:rPr>
          <w:delText>(</w:delText>
        </w:r>
        <w:r w:rsidR="00301EEB" w:rsidRPr="00C5711C" w:rsidDel="00721F34">
          <w:rPr>
            <w:lang w:val="en-US"/>
          </w:rPr>
          <w:delText>other than black</w:delText>
        </w:r>
        <w:r w:rsidR="002F174F" w:rsidRPr="00C5711C" w:rsidDel="00721F34">
          <w:rPr>
            <w:lang w:val="en-US"/>
          </w:rPr>
          <w:delText>)</w:delText>
        </w:r>
        <w:r w:rsidRPr="00C5711C" w:rsidDel="00721F34">
          <w:rPr>
            <w:lang w:val="en-US"/>
          </w:rPr>
          <w:delText xml:space="preserve"> </w:delText>
        </w:r>
      </w:del>
      <w:r w:rsidRPr="00C5711C">
        <w:rPr>
          <w:lang w:val="en-US"/>
        </w:rPr>
        <w:t>perpendicular</w:t>
      </w:r>
      <w:r w:rsidR="002F174F" w:rsidRPr="00C5711C">
        <w:rPr>
          <w:lang w:val="en-US"/>
        </w:rPr>
        <w:t xml:space="preserve"> </w:t>
      </w:r>
      <w:r w:rsidRPr="00C5711C">
        <w:rPr>
          <w:lang w:val="en-US"/>
        </w:rPr>
        <w:t xml:space="preserve">to </w:t>
      </w:r>
      <w:ins w:id="64" w:author="Stefan Chivarov" w:date="2023-04-20T08:35:00Z">
        <w:r w:rsidR="00721F34">
          <w:rPr>
            <w:lang w:val="en-US"/>
          </w:rPr>
          <w:t>direction of movement</w:t>
        </w:r>
      </w:ins>
      <w:del w:id="65" w:author="Stefan Chivarov" w:date="2023-04-20T08:35:00Z">
        <w:r w:rsidRPr="00C5711C" w:rsidDel="00721F34">
          <w:rPr>
            <w:lang w:val="en-US"/>
          </w:rPr>
          <w:delText>the route</w:delText>
        </w:r>
      </w:del>
      <w:r w:rsidRPr="00C5711C">
        <w:rPr>
          <w:lang w:val="en-US"/>
        </w:rPr>
        <w:t xml:space="preserve">. </w:t>
      </w:r>
      <w:del w:id="66" w:author="Stefan Chivarov" w:date="2023-04-20T08:35:00Z">
        <w:r w:rsidRPr="00C5711C" w:rsidDel="00721F34">
          <w:rPr>
            <w:lang w:val="en-US"/>
          </w:rPr>
          <w:delText>At the starting line, in place where it crosses the route</w:delText>
        </w:r>
        <w:r w:rsidR="00301EEB" w:rsidRPr="00C5711C" w:rsidDel="00721F34">
          <w:rPr>
            <w:lang w:val="en-US"/>
          </w:rPr>
          <w:delText>,</w:delText>
        </w:r>
        <w:r w:rsidR="002F174F" w:rsidRPr="00C5711C" w:rsidDel="00721F34">
          <w:rPr>
            <w:lang w:val="en-US"/>
          </w:rPr>
          <w:delText xml:space="preserve"> </w:delText>
        </w:r>
        <w:r w:rsidRPr="00C5711C" w:rsidDel="00721F34">
          <w:rPr>
            <w:lang w:val="en-US"/>
          </w:rPr>
          <w:delText>there is a 100 mm gap</w:delText>
        </w:r>
        <w:r w:rsidR="002F174F" w:rsidRPr="00C5711C" w:rsidDel="00721F34">
          <w:rPr>
            <w:lang w:val="en-US"/>
          </w:rPr>
          <w:delText xml:space="preserve"> in the middle </w:delText>
        </w:r>
        <w:r w:rsidR="00301EEB" w:rsidRPr="00C5711C" w:rsidDel="00721F34">
          <w:rPr>
            <w:lang w:val="en-US"/>
          </w:rPr>
          <w:delText>(around</w:delText>
        </w:r>
        <w:r w:rsidR="002F174F" w:rsidRPr="00C5711C" w:rsidDel="00721F34">
          <w:rPr>
            <w:lang w:val="en-US"/>
          </w:rPr>
          <w:delText xml:space="preserve"> the black line</w:delText>
        </w:r>
        <w:r w:rsidR="00301EEB" w:rsidRPr="00C5711C" w:rsidDel="00721F34">
          <w:rPr>
            <w:lang w:val="en-US"/>
          </w:rPr>
          <w:delText>)</w:delText>
        </w:r>
        <w:r w:rsidRPr="00C5711C" w:rsidDel="00721F34">
          <w:rPr>
            <w:lang w:val="en-US"/>
          </w:rPr>
          <w:delText>.</w:delText>
        </w:r>
      </w:del>
    </w:p>
    <w:p w14:paraId="78CD2CF9" w14:textId="3568BCB1" w:rsidR="005D716B" w:rsidRPr="00C5711C" w:rsidDel="00721F34" w:rsidRDefault="005D716B" w:rsidP="00C5711C">
      <w:pPr>
        <w:pStyle w:val="ListParagraph"/>
        <w:numPr>
          <w:ilvl w:val="1"/>
          <w:numId w:val="7"/>
        </w:numPr>
        <w:rPr>
          <w:del w:id="67" w:author="Stefan Chivarov" w:date="2023-04-20T08:35:00Z"/>
          <w:lang w:val="en-US"/>
        </w:rPr>
      </w:pPr>
      <w:del w:id="68" w:author="Stefan Chivarov" w:date="2023-04-20T08:35:00Z">
        <w:r w:rsidRPr="00C5711C" w:rsidDel="00721F34">
          <w:rPr>
            <w:lang w:val="en-US"/>
          </w:rPr>
          <w:delText xml:space="preserve">The route should not run closer than </w:delText>
        </w:r>
        <w:r w:rsidR="00301EEB" w:rsidRPr="00C5711C" w:rsidDel="00721F34">
          <w:rPr>
            <w:lang w:val="en-US"/>
          </w:rPr>
          <w:delText>300</w:delText>
        </w:r>
        <w:r w:rsidRPr="00C5711C" w:rsidDel="00721F34">
          <w:rPr>
            <w:lang w:val="en-US"/>
          </w:rPr>
          <w:delText xml:space="preserve"> mm to the edge of the</w:delText>
        </w:r>
        <w:r w:rsidR="00301EEB" w:rsidRPr="00C5711C" w:rsidDel="00721F34">
          <w:rPr>
            <w:lang w:val="en-US"/>
          </w:rPr>
          <w:delText xml:space="preserve"> </w:delText>
        </w:r>
        <w:r w:rsidRPr="00C5711C" w:rsidDel="00721F34">
          <w:rPr>
            <w:lang w:val="en-US"/>
          </w:rPr>
          <w:delText>track, measuring from the center of the line marking the route.</w:delText>
        </w:r>
      </w:del>
    </w:p>
    <w:p w14:paraId="67AC02BC" w14:textId="59B75B6E" w:rsidR="005D716B" w:rsidRPr="00C5711C" w:rsidDel="00721F34" w:rsidRDefault="005D716B" w:rsidP="00C5711C">
      <w:pPr>
        <w:pStyle w:val="ListParagraph"/>
        <w:numPr>
          <w:ilvl w:val="1"/>
          <w:numId w:val="7"/>
        </w:numPr>
        <w:rPr>
          <w:del w:id="69" w:author="Stefan Chivarov" w:date="2023-04-20T08:35:00Z"/>
          <w:lang w:val="en-US"/>
        </w:rPr>
      </w:pPr>
      <w:del w:id="70" w:author="Stefan Chivarov" w:date="2023-04-20T08:35:00Z">
        <w:r w:rsidRPr="00C5711C" w:rsidDel="00721F34">
          <w:rPr>
            <w:lang w:val="en-US"/>
          </w:rPr>
          <w:delText xml:space="preserve">Two adjacent lines of the route should not run closer than </w:delText>
        </w:r>
        <w:r w:rsidR="00301EEB" w:rsidRPr="00C5711C" w:rsidDel="00721F34">
          <w:rPr>
            <w:lang w:val="en-US"/>
          </w:rPr>
          <w:delText>500</w:delText>
        </w:r>
        <w:r w:rsidRPr="00C5711C" w:rsidDel="00721F34">
          <w:rPr>
            <w:lang w:val="en-US"/>
          </w:rPr>
          <w:delText xml:space="preserve"> mm</w:delText>
        </w:r>
        <w:r w:rsidR="00301EEB" w:rsidRPr="00C5711C" w:rsidDel="00721F34">
          <w:rPr>
            <w:lang w:val="en-US"/>
          </w:rPr>
          <w:delText xml:space="preserve"> </w:delText>
        </w:r>
        <w:r w:rsidRPr="00C5711C" w:rsidDel="00721F34">
          <w:rPr>
            <w:lang w:val="en-US"/>
          </w:rPr>
          <w:delText>from each other, measuring from the center of the line marking</w:delText>
        </w:r>
        <w:r w:rsidR="00301EEB" w:rsidRPr="00C5711C" w:rsidDel="00721F34">
          <w:rPr>
            <w:lang w:val="en-US"/>
          </w:rPr>
          <w:delText xml:space="preserve"> </w:delText>
        </w:r>
        <w:r w:rsidRPr="00C5711C" w:rsidDel="00721F34">
          <w:rPr>
            <w:lang w:val="en-US"/>
          </w:rPr>
          <w:delText>the route.</w:delText>
        </w:r>
      </w:del>
    </w:p>
    <w:p w14:paraId="4CF1DE42" w14:textId="675C9AF5" w:rsidR="005D716B" w:rsidRPr="00C5711C" w:rsidDel="00721F34" w:rsidRDefault="005D716B" w:rsidP="00C5711C">
      <w:pPr>
        <w:pStyle w:val="ListParagraph"/>
        <w:numPr>
          <w:ilvl w:val="1"/>
          <w:numId w:val="7"/>
        </w:numPr>
        <w:rPr>
          <w:del w:id="71" w:author="Stefan Chivarov" w:date="2023-04-20T08:35:00Z"/>
          <w:lang w:val="en-US"/>
        </w:rPr>
      </w:pPr>
      <w:del w:id="72" w:author="Stefan Chivarov" w:date="2023-04-20T08:35:00Z">
        <w:r w:rsidRPr="00C5711C" w:rsidDel="00721F34">
          <w:rPr>
            <w:lang w:val="en-US"/>
          </w:rPr>
          <w:delText xml:space="preserve">Maximal angle of the route is </w:delText>
        </w:r>
        <w:r w:rsidR="00301EEB" w:rsidRPr="00C5711C" w:rsidDel="00721F34">
          <w:rPr>
            <w:lang w:val="en-US"/>
          </w:rPr>
          <w:delText>45</w:delText>
        </w:r>
        <w:r w:rsidRPr="00C5711C" w:rsidDel="00721F34">
          <w:rPr>
            <w:lang w:val="en-US"/>
          </w:rPr>
          <w:delText xml:space="preserve"> degree</w:delText>
        </w:r>
        <w:r w:rsidR="00301EEB" w:rsidRPr="00C5711C" w:rsidDel="00721F34">
          <w:rPr>
            <w:lang w:val="en-US"/>
          </w:rPr>
          <w:delText>s</w:delText>
        </w:r>
        <w:r w:rsidRPr="00C5711C" w:rsidDel="00721F34">
          <w:rPr>
            <w:lang w:val="en-US"/>
          </w:rPr>
          <w:delText>.</w:delText>
        </w:r>
      </w:del>
    </w:p>
    <w:p w14:paraId="75E85C65" w14:textId="58073672" w:rsidR="005D716B" w:rsidRPr="00C5711C" w:rsidDel="00721F34" w:rsidRDefault="005D716B" w:rsidP="00C5711C">
      <w:pPr>
        <w:pStyle w:val="ListParagraph"/>
        <w:numPr>
          <w:ilvl w:val="1"/>
          <w:numId w:val="7"/>
        </w:numPr>
        <w:rPr>
          <w:del w:id="73" w:author="Stefan Chivarov" w:date="2023-04-20T08:35:00Z"/>
          <w:lang w:val="en-US"/>
        </w:rPr>
      </w:pPr>
      <w:del w:id="74" w:author="Stefan Chivarov" w:date="2023-04-20T08:35:00Z">
        <w:r w:rsidRPr="00C5711C" w:rsidDel="00721F34">
          <w:rPr>
            <w:lang w:val="en-US"/>
          </w:rPr>
          <w:delText xml:space="preserve">Minimal turning radius is </w:delText>
        </w:r>
        <w:r w:rsidR="00301EEB" w:rsidRPr="00C5711C" w:rsidDel="00721F34">
          <w:rPr>
            <w:lang w:val="en-US"/>
          </w:rPr>
          <w:delText>250</w:delText>
        </w:r>
        <w:r w:rsidRPr="00C5711C" w:rsidDel="00721F34">
          <w:rPr>
            <w:lang w:val="en-US"/>
          </w:rPr>
          <w:delText xml:space="preserve"> mm.</w:delText>
        </w:r>
      </w:del>
    </w:p>
    <w:p w14:paraId="63B045DE" w14:textId="2208DC00" w:rsidR="005D716B" w:rsidRPr="00C5711C" w:rsidDel="00721F34" w:rsidRDefault="005D716B" w:rsidP="00C5711C">
      <w:pPr>
        <w:pStyle w:val="ListParagraph"/>
        <w:numPr>
          <w:ilvl w:val="1"/>
          <w:numId w:val="7"/>
        </w:numPr>
        <w:rPr>
          <w:del w:id="75" w:author="Stefan Chivarov" w:date="2023-04-20T08:35:00Z"/>
          <w:lang w:val="en-US"/>
        </w:rPr>
      </w:pPr>
      <w:del w:id="76" w:author="Stefan Chivarov" w:date="2023-04-20T08:35:00Z">
        <w:r w:rsidRPr="00C5711C" w:rsidDel="00721F34">
          <w:rPr>
            <w:lang w:val="en-US"/>
          </w:rPr>
          <w:delText xml:space="preserve">The route has no gaps. </w:delText>
        </w:r>
      </w:del>
    </w:p>
    <w:p w14:paraId="0FD57AE8" w14:textId="7C75528D" w:rsidR="00466E7E" w:rsidRDefault="005D716B" w:rsidP="00C5711C">
      <w:pPr>
        <w:pStyle w:val="ListParagraph"/>
        <w:numPr>
          <w:ilvl w:val="1"/>
          <w:numId w:val="7"/>
        </w:numPr>
        <w:rPr>
          <w:lang w:val="en-US"/>
        </w:rPr>
      </w:pPr>
      <w:r w:rsidRPr="00C5711C">
        <w:rPr>
          <w:lang w:val="en-US"/>
        </w:rPr>
        <w:t>Please refer to Appendix A.</w:t>
      </w:r>
    </w:p>
    <w:p w14:paraId="7E9FB393" w14:textId="77777777" w:rsidR="007E189E" w:rsidRPr="00C5711C" w:rsidRDefault="007E189E" w:rsidP="007E189E">
      <w:pPr>
        <w:pStyle w:val="ListParagraph"/>
        <w:ind w:left="360"/>
        <w:rPr>
          <w:lang w:val="en-US"/>
        </w:rPr>
      </w:pPr>
    </w:p>
    <w:p w14:paraId="272E9141" w14:textId="02FA8B17" w:rsidR="006C1F6F" w:rsidRPr="007E189E" w:rsidRDefault="006C1F6F" w:rsidP="007E189E">
      <w:pPr>
        <w:pStyle w:val="ListParagraph"/>
        <w:numPr>
          <w:ilvl w:val="0"/>
          <w:numId w:val="7"/>
        </w:numPr>
        <w:rPr>
          <w:b/>
          <w:bCs/>
          <w:lang w:val="en-US"/>
        </w:rPr>
      </w:pPr>
      <w:r w:rsidRPr="007E189E">
        <w:rPr>
          <w:b/>
          <w:bCs/>
          <w:lang w:val="en-US"/>
        </w:rPr>
        <w:t>ROBOT SPECIFICATIONS</w:t>
      </w:r>
    </w:p>
    <w:p w14:paraId="3BA2C7AE" w14:textId="04DE9FEC" w:rsidR="006C1F6F" w:rsidRPr="007E189E" w:rsidRDefault="006C1F6F" w:rsidP="007E189E">
      <w:pPr>
        <w:pStyle w:val="ListParagraph"/>
        <w:numPr>
          <w:ilvl w:val="1"/>
          <w:numId w:val="7"/>
        </w:numPr>
        <w:rPr>
          <w:lang w:val="en-US"/>
        </w:rPr>
      </w:pPr>
      <w:r w:rsidRPr="007E189E">
        <w:rPr>
          <w:lang w:val="en-US"/>
        </w:rPr>
        <w:t>All robots should be based on the NITRObot base</w:t>
      </w:r>
      <w:r w:rsidR="007E189E" w:rsidRPr="007E189E">
        <w:rPr>
          <w:lang w:val="en-US"/>
        </w:rPr>
        <w:t xml:space="preserve"> (a </w:t>
      </w:r>
      <w:r w:rsidRPr="007E189E">
        <w:rPr>
          <w:lang w:val="en-US"/>
        </w:rPr>
        <w:t>four wheel</w:t>
      </w:r>
      <w:ins w:id="77" w:author="Stefan Chivarov" w:date="2023-04-20T08:49:00Z">
        <w:r w:rsidR="00C56102">
          <w:rPr>
            <w:lang w:val="en-US"/>
          </w:rPr>
          <w:t>ed</w:t>
        </w:r>
      </w:ins>
      <w:del w:id="78" w:author="Stefan Chivarov" w:date="2023-04-20T08:49:00Z">
        <w:r w:rsidRPr="007E189E" w:rsidDel="00C56102">
          <w:rPr>
            <w:lang w:val="en-US"/>
          </w:rPr>
          <w:delText>s</w:delText>
        </w:r>
      </w:del>
      <w:r w:rsidRPr="007E189E">
        <w:rPr>
          <w:lang w:val="en-US"/>
        </w:rPr>
        <w:t xml:space="preserve"> skid steering platform</w:t>
      </w:r>
      <w:r w:rsidR="007E189E" w:rsidRPr="007E189E">
        <w:rPr>
          <w:lang w:val="en-US"/>
        </w:rPr>
        <w:t>)</w:t>
      </w:r>
      <w:r w:rsidRPr="007E189E">
        <w:rPr>
          <w:lang w:val="en-US"/>
        </w:rPr>
        <w:t xml:space="preserve">, as specified at </w:t>
      </w:r>
      <w:r w:rsidR="007E189E" w:rsidRPr="007E189E">
        <w:rPr>
          <w:lang w:val="en-US"/>
        </w:rPr>
        <w:t xml:space="preserve"> </w:t>
      </w:r>
      <w:hyperlink r:id="rId13" w:history="1">
        <w:r w:rsidR="007E189E" w:rsidRPr="007E189E">
          <w:rPr>
            <w:rStyle w:val="Hyperlink"/>
            <w:b/>
            <w:bCs/>
            <w:lang w:val="en-US"/>
          </w:rPr>
          <w:t>nitroclubs.eu</w:t>
        </w:r>
        <w:r w:rsidR="007E189E" w:rsidRPr="007E189E">
          <w:rPr>
            <w:rStyle w:val="Hyperlink"/>
            <w:lang w:val="en-US"/>
          </w:rPr>
          <w:t xml:space="preserve"> </w:t>
        </w:r>
      </w:hyperlink>
      <w:r w:rsidR="007E189E" w:rsidRPr="007E189E">
        <w:rPr>
          <w:lang w:val="en-US"/>
        </w:rPr>
        <w:t xml:space="preserve"> the </w:t>
      </w:r>
      <w:hyperlink r:id="rId14" w:history="1">
        <w:r w:rsidRPr="007E189E">
          <w:rPr>
            <w:rStyle w:val="Hyperlink"/>
            <w:b/>
            <w:bCs/>
            <w:lang w:val="en-US"/>
          </w:rPr>
          <w:t>NITRO Clubs EU</w:t>
        </w:r>
      </w:hyperlink>
      <w:r w:rsidRPr="007E189E">
        <w:rPr>
          <w:lang w:val="en-US"/>
        </w:rPr>
        <w:t xml:space="preserve"> website.  </w:t>
      </w:r>
    </w:p>
    <w:p w14:paraId="1DBC25F3" w14:textId="5ACFE017" w:rsidR="006C1F6F" w:rsidRPr="007E189E" w:rsidRDefault="006C1F6F" w:rsidP="00A05AEC">
      <w:pPr>
        <w:pStyle w:val="ListParagraph"/>
        <w:numPr>
          <w:ilvl w:val="1"/>
          <w:numId w:val="7"/>
        </w:numPr>
        <w:rPr>
          <w:lang w:val="en-US"/>
        </w:rPr>
      </w:pPr>
      <w:r w:rsidRPr="007E189E">
        <w:rPr>
          <w:lang w:val="en-US"/>
        </w:rPr>
        <w:t>Robot must move autonomously and start with a switch or a push a button. Any wireless/wired</w:t>
      </w:r>
      <w:r w:rsidR="007E189E">
        <w:rPr>
          <w:lang w:val="en-US"/>
        </w:rPr>
        <w:t xml:space="preserve"> </w:t>
      </w:r>
      <w:r w:rsidRPr="007E189E">
        <w:rPr>
          <w:lang w:val="en-US"/>
        </w:rPr>
        <w:t>remote control is not allowed.</w:t>
      </w:r>
    </w:p>
    <w:p w14:paraId="5FE433D6" w14:textId="3041F23A" w:rsidR="006C1F6F" w:rsidRPr="007E189E" w:rsidRDefault="006C1F6F" w:rsidP="0089397E">
      <w:pPr>
        <w:pStyle w:val="ListParagraph"/>
        <w:numPr>
          <w:ilvl w:val="1"/>
          <w:numId w:val="7"/>
        </w:numPr>
        <w:rPr>
          <w:lang w:val="en-US"/>
        </w:rPr>
      </w:pPr>
      <w:r w:rsidRPr="007E189E">
        <w:rPr>
          <w:lang w:val="en-US"/>
        </w:rPr>
        <w:t>Visible space for pasting approval stickers/tags by organizers of the competition is to</w:t>
      </w:r>
      <w:r w:rsidR="007E189E" w:rsidRPr="007E189E">
        <w:rPr>
          <w:lang w:val="en-US"/>
        </w:rPr>
        <w:t xml:space="preserve"> </w:t>
      </w:r>
      <w:r w:rsidRPr="007E189E">
        <w:rPr>
          <w:lang w:val="en-US"/>
        </w:rPr>
        <w:t>be allocated on the robot. This space should be at least 50 mm x 50 mm.</w:t>
      </w:r>
    </w:p>
    <w:p w14:paraId="33D3D132" w14:textId="763D4D11" w:rsidR="006C1F6F" w:rsidRPr="007E189E" w:rsidRDefault="006C1F6F" w:rsidP="00A81621">
      <w:pPr>
        <w:pStyle w:val="ListParagraph"/>
        <w:numPr>
          <w:ilvl w:val="1"/>
          <w:numId w:val="7"/>
        </w:numPr>
        <w:rPr>
          <w:lang w:val="en-US"/>
        </w:rPr>
      </w:pPr>
      <w:r w:rsidRPr="007E189E">
        <w:rPr>
          <w:lang w:val="en-US"/>
        </w:rPr>
        <w:t xml:space="preserve">Robot will be inspected before every </w:t>
      </w:r>
      <w:r w:rsidR="00F73F0D">
        <w:rPr>
          <w:lang w:val="en-US"/>
        </w:rPr>
        <w:t>competition</w:t>
      </w:r>
      <w:r w:rsidRPr="007E189E">
        <w:rPr>
          <w:lang w:val="en-US"/>
        </w:rPr>
        <w:t>. Robots that are not made in conformity</w:t>
      </w:r>
      <w:r w:rsidR="007E189E" w:rsidRPr="007E189E">
        <w:rPr>
          <w:lang w:val="en-US"/>
        </w:rPr>
        <w:t xml:space="preserve"> </w:t>
      </w:r>
      <w:r w:rsidRPr="007E189E">
        <w:rPr>
          <w:lang w:val="en-US"/>
        </w:rPr>
        <w:t>with the rules will not be allowed to participate.</w:t>
      </w:r>
    </w:p>
    <w:p w14:paraId="3183245D" w14:textId="1AA153FE" w:rsidR="00554353" w:rsidRDefault="006C1F6F" w:rsidP="003C460A">
      <w:pPr>
        <w:pStyle w:val="ListParagraph"/>
        <w:numPr>
          <w:ilvl w:val="1"/>
          <w:numId w:val="7"/>
        </w:numPr>
        <w:rPr>
          <w:lang w:val="en-US"/>
        </w:rPr>
      </w:pPr>
      <w:r w:rsidRPr="007E189E">
        <w:rPr>
          <w:lang w:val="en-US"/>
        </w:rPr>
        <w:lastRenderedPageBreak/>
        <w:t>The robot must be fully autonomous after the start. Otherwise, the robot may be</w:t>
      </w:r>
      <w:r w:rsidR="007E189E" w:rsidRPr="007E189E">
        <w:rPr>
          <w:lang w:val="en-US"/>
        </w:rPr>
        <w:t xml:space="preserve"> </w:t>
      </w:r>
      <w:r w:rsidRPr="007E189E">
        <w:rPr>
          <w:lang w:val="en-US"/>
        </w:rPr>
        <w:t>disqualified.</w:t>
      </w:r>
    </w:p>
    <w:p w14:paraId="2ACCB060" w14:textId="77777777" w:rsidR="00A84286" w:rsidRDefault="00A84286" w:rsidP="00A84286">
      <w:pPr>
        <w:pStyle w:val="ListParagraph"/>
        <w:ind w:left="360"/>
        <w:rPr>
          <w:lang w:val="en-US"/>
        </w:rPr>
      </w:pPr>
    </w:p>
    <w:p w14:paraId="4657D57D" w14:textId="4ACB5D3E" w:rsidR="00A84286" w:rsidRPr="00752AD7" w:rsidRDefault="00F73F0D" w:rsidP="00752AD7">
      <w:pPr>
        <w:pStyle w:val="ListParagraph"/>
        <w:numPr>
          <w:ilvl w:val="0"/>
          <w:numId w:val="7"/>
        </w:numPr>
        <w:rPr>
          <w:b/>
          <w:bCs/>
          <w:lang w:val="en-US"/>
        </w:rPr>
      </w:pPr>
      <w:r>
        <w:rPr>
          <w:b/>
          <w:bCs/>
          <w:lang w:val="en-US"/>
        </w:rPr>
        <w:t>COMPETITION</w:t>
      </w:r>
      <w:r w:rsidR="00A84286" w:rsidRPr="00752AD7">
        <w:rPr>
          <w:b/>
          <w:bCs/>
          <w:lang w:val="en-US"/>
        </w:rPr>
        <w:t xml:space="preserve"> RULES</w:t>
      </w:r>
    </w:p>
    <w:p w14:paraId="1D638D0A" w14:textId="7158C2F3" w:rsidR="00752AD7" w:rsidRPr="00752AD7" w:rsidRDefault="00752AD7" w:rsidP="00752AD7">
      <w:pPr>
        <w:pStyle w:val="ListParagraph"/>
        <w:numPr>
          <w:ilvl w:val="1"/>
          <w:numId w:val="7"/>
        </w:numPr>
        <w:rPr>
          <w:lang w:val="en-US"/>
        </w:rPr>
      </w:pPr>
      <w:r w:rsidRPr="00752AD7">
        <w:rPr>
          <w:lang w:val="en-US"/>
        </w:rPr>
        <w:t xml:space="preserve">The </w:t>
      </w:r>
      <w:r>
        <w:rPr>
          <w:lang w:val="en-US"/>
        </w:rPr>
        <w:t xml:space="preserve">time </w:t>
      </w:r>
      <w:r w:rsidRPr="00752AD7">
        <w:rPr>
          <w:lang w:val="en-US"/>
        </w:rPr>
        <w:t>measurement is done automatically, using optical measuring gates or with a stopwatch (depending on availability of the equipment).</w:t>
      </w:r>
    </w:p>
    <w:p w14:paraId="25EFEF63" w14:textId="15B6D40D" w:rsidR="00A84286" w:rsidRDefault="002E46C0" w:rsidP="001D13B6">
      <w:pPr>
        <w:pStyle w:val="ListParagraph"/>
        <w:numPr>
          <w:ilvl w:val="1"/>
          <w:numId w:val="7"/>
        </w:numPr>
        <w:rPr>
          <w:ins w:id="79" w:author="Stefan Chivarov" w:date="2023-04-20T09:28:00Z"/>
          <w:lang w:val="en-US"/>
        </w:rPr>
      </w:pPr>
      <w:bookmarkStart w:id="80" w:name="_Hlk132872513"/>
      <w:ins w:id="81" w:author="Stefan Chivarov" w:date="2023-04-20T09:28:00Z">
        <w:r w:rsidRPr="002E46C0">
          <w:rPr>
            <w:lang w:val="en-US"/>
          </w:rPr>
          <w:t>The robot must be started behind the starting line and must move inside the maze autonomously</w:t>
        </w:r>
      </w:ins>
      <w:ins w:id="82" w:author="Stefan Chivarov" w:date="2023-04-20T11:04:00Z">
        <w:r w:rsidR="00031DCC">
          <w:rPr>
            <w:lang w:val="en-US"/>
          </w:rPr>
          <w:t>,</w:t>
        </w:r>
      </w:ins>
      <w:ins w:id="83" w:author="Stefan Chivarov" w:date="2023-04-20T09:28:00Z">
        <w:r w:rsidRPr="002E46C0">
          <w:rPr>
            <w:lang w:val="en-US"/>
          </w:rPr>
          <w:t xml:space="preserve"> until it touches the finishing line</w:t>
        </w:r>
      </w:ins>
      <w:del w:id="84" w:author="Stefan Chivarov" w:date="2023-04-20T09:28:00Z">
        <w:r w:rsidR="00A84286" w:rsidRPr="00752AD7" w:rsidDel="002E46C0">
          <w:rPr>
            <w:lang w:val="en-US"/>
          </w:rPr>
          <w:delText>The robot must start behind the starting line and must move along the designated</w:delText>
        </w:r>
        <w:r w:rsidR="00752AD7" w:rsidRPr="00752AD7" w:rsidDel="002E46C0">
          <w:rPr>
            <w:lang w:val="en-US"/>
          </w:rPr>
          <w:delText xml:space="preserve"> </w:delText>
        </w:r>
        <w:r w:rsidR="00A84286" w:rsidRPr="00752AD7" w:rsidDel="002E46C0">
          <w:rPr>
            <w:lang w:val="en-US"/>
          </w:rPr>
          <w:delText>track until it touches the finishing line</w:delText>
        </w:r>
      </w:del>
      <w:r w:rsidR="00A84286" w:rsidRPr="00752AD7">
        <w:rPr>
          <w:lang w:val="en-US"/>
        </w:rPr>
        <w:t>.</w:t>
      </w:r>
    </w:p>
    <w:p w14:paraId="5467E143" w14:textId="788A06E9" w:rsidR="002E46C0" w:rsidRDefault="002E46C0" w:rsidP="001D13B6">
      <w:pPr>
        <w:pStyle w:val="ListParagraph"/>
        <w:numPr>
          <w:ilvl w:val="1"/>
          <w:numId w:val="7"/>
        </w:numPr>
        <w:rPr>
          <w:ins w:id="85" w:author="Stefan Chivarov" w:date="2023-04-20T09:29:00Z"/>
          <w:lang w:val="en-US"/>
        </w:rPr>
      </w:pPr>
      <w:ins w:id="86" w:author="Stefan Chivarov" w:date="2023-04-20T09:29:00Z">
        <w:r w:rsidRPr="002E46C0">
          <w:rPr>
            <w:lang w:val="en-US"/>
          </w:rPr>
          <w:t>Team members should stay behind the start line of the mase.</w:t>
        </w:r>
      </w:ins>
    </w:p>
    <w:p w14:paraId="68B8BEC5" w14:textId="21EDF67B" w:rsidR="002E46C0" w:rsidRDefault="002E46C0" w:rsidP="001D13B6">
      <w:pPr>
        <w:pStyle w:val="ListParagraph"/>
        <w:numPr>
          <w:ilvl w:val="1"/>
          <w:numId w:val="7"/>
        </w:numPr>
        <w:rPr>
          <w:ins w:id="87" w:author="Stefan Chivarov" w:date="2023-04-20T09:30:00Z"/>
          <w:lang w:val="en-US"/>
        </w:rPr>
      </w:pPr>
      <w:ins w:id="88" w:author="Stefan Chivarov" w:date="2023-04-20T09:30:00Z">
        <w:r w:rsidRPr="002E46C0">
          <w:rPr>
            <w:lang w:val="en-US"/>
          </w:rPr>
          <w:t>The team is awarded by one penalty point for each case of the robot colliding (touching) the walls of the maze.</w:t>
        </w:r>
      </w:ins>
    </w:p>
    <w:p w14:paraId="3EB8697B" w14:textId="55560A2D" w:rsidR="002E46C0" w:rsidRPr="00752AD7" w:rsidRDefault="002E46C0" w:rsidP="001D13B6">
      <w:pPr>
        <w:pStyle w:val="ListParagraph"/>
        <w:numPr>
          <w:ilvl w:val="1"/>
          <w:numId w:val="7"/>
        </w:numPr>
        <w:rPr>
          <w:lang w:val="en-US"/>
        </w:rPr>
      </w:pPr>
      <w:ins w:id="89" w:author="Stefan Chivarov" w:date="2023-04-20T09:31:00Z">
        <w:r w:rsidRPr="002E46C0">
          <w:rPr>
            <w:lang w:val="en-US"/>
          </w:rPr>
          <w:t>In case of a collision with a wall, a team member can change the robot</w:t>
        </w:r>
      </w:ins>
      <w:ins w:id="90" w:author="Stefan Chivarov" w:date="2023-04-20T11:05:00Z">
        <w:r w:rsidR="00031DCC">
          <w:rPr>
            <w:lang w:val="en-US"/>
          </w:rPr>
          <w:t>’s</w:t>
        </w:r>
      </w:ins>
      <w:ins w:id="91" w:author="Stefan Chivarov" w:date="2023-04-20T09:31:00Z">
        <w:r w:rsidRPr="002E46C0">
          <w:rPr>
            <w:lang w:val="en-US"/>
          </w:rPr>
          <w:t xml:space="preserve"> position and orientation, placing the robot behind the point, where robot collided with the wall. Timer keeps running while the team member changes the robot position. The team member should immediately return behind the start line after the manipulation. One penalty point will be </w:t>
        </w:r>
      </w:ins>
      <w:ins w:id="92" w:author="Stefan Chivarov" w:date="2023-04-20T11:05:00Z">
        <w:r w:rsidR="00031DCC">
          <w:rPr>
            <w:lang w:val="en-US"/>
          </w:rPr>
          <w:t>awarded</w:t>
        </w:r>
      </w:ins>
      <w:ins w:id="93" w:author="Stefan Chivarov" w:date="2023-04-20T09:31:00Z">
        <w:r w:rsidRPr="002E46C0">
          <w:rPr>
            <w:lang w:val="en-US"/>
          </w:rPr>
          <w:t xml:space="preserve"> to the team for each case of robot colliding with a wall.</w:t>
        </w:r>
      </w:ins>
    </w:p>
    <w:p w14:paraId="4ACE0FC1" w14:textId="665C8D86" w:rsidR="00A84286" w:rsidRDefault="00A84286" w:rsidP="00C722B7">
      <w:pPr>
        <w:pStyle w:val="ListParagraph"/>
        <w:numPr>
          <w:ilvl w:val="1"/>
          <w:numId w:val="7"/>
        </w:numPr>
        <w:rPr>
          <w:ins w:id="94" w:author="Stefan Chivarov" w:date="2023-04-20T09:31:00Z"/>
          <w:lang w:val="en-US"/>
        </w:rPr>
      </w:pPr>
      <w:r w:rsidRPr="00752AD7">
        <w:rPr>
          <w:lang w:val="en-US"/>
        </w:rPr>
        <w:t xml:space="preserve">Each team will be given </w:t>
      </w:r>
      <w:r w:rsidR="00752AD7">
        <w:rPr>
          <w:lang w:val="en-US"/>
        </w:rPr>
        <w:t>2</w:t>
      </w:r>
      <w:r w:rsidRPr="00752AD7">
        <w:rPr>
          <w:lang w:val="en-US"/>
        </w:rPr>
        <w:t xml:space="preserve"> tries to achieve the team’s fastest time. The fastest time out</w:t>
      </w:r>
      <w:r w:rsidR="00752AD7" w:rsidRPr="00752AD7">
        <w:rPr>
          <w:lang w:val="en-US"/>
        </w:rPr>
        <w:t xml:space="preserve"> </w:t>
      </w:r>
      <w:r w:rsidRPr="00752AD7">
        <w:rPr>
          <w:lang w:val="en-US"/>
        </w:rPr>
        <w:t xml:space="preserve">of the </w:t>
      </w:r>
      <w:r w:rsidR="00752AD7">
        <w:rPr>
          <w:lang w:val="en-US"/>
        </w:rPr>
        <w:t>two</w:t>
      </w:r>
      <w:r w:rsidRPr="00752AD7">
        <w:rPr>
          <w:lang w:val="en-US"/>
        </w:rPr>
        <w:t xml:space="preserve"> tries will be taken as the team’s final time.</w:t>
      </w:r>
    </w:p>
    <w:p w14:paraId="23287C43" w14:textId="79887CDB" w:rsidR="00306A12" w:rsidRPr="00752AD7" w:rsidRDefault="00306A12" w:rsidP="00C722B7">
      <w:pPr>
        <w:pStyle w:val="ListParagraph"/>
        <w:numPr>
          <w:ilvl w:val="1"/>
          <w:numId w:val="7"/>
        </w:numPr>
        <w:rPr>
          <w:lang w:val="en-US"/>
        </w:rPr>
      </w:pPr>
      <w:bookmarkStart w:id="95" w:name="_Hlk132881259"/>
      <w:ins w:id="96" w:author="Stefan Chivarov" w:date="2023-04-20T09:35:00Z">
        <w:r w:rsidRPr="00306A12">
          <w:rPr>
            <w:lang w:val="en-US"/>
          </w:rPr>
          <w:t>The penalty points awarded to the team in both runs will be summed up in the final result.</w:t>
        </w:r>
      </w:ins>
    </w:p>
    <w:bookmarkEnd w:id="80"/>
    <w:bookmarkEnd w:id="95"/>
    <w:p w14:paraId="5E3F361B" w14:textId="7B62BF7F" w:rsidR="00A84286" w:rsidRPr="00A84286" w:rsidRDefault="00A84286" w:rsidP="00752AD7">
      <w:pPr>
        <w:pStyle w:val="ListParagraph"/>
        <w:numPr>
          <w:ilvl w:val="1"/>
          <w:numId w:val="7"/>
        </w:numPr>
        <w:rPr>
          <w:lang w:val="en-US"/>
        </w:rPr>
      </w:pPr>
      <w:r w:rsidRPr="00A84286">
        <w:rPr>
          <w:lang w:val="en-US"/>
        </w:rPr>
        <w:t xml:space="preserve">Team members will be given 1 minute of setting up time before the start of their </w:t>
      </w:r>
      <w:r w:rsidR="00F73F0D">
        <w:rPr>
          <w:lang w:val="en-US"/>
        </w:rPr>
        <w:t>competition</w:t>
      </w:r>
      <w:r w:rsidRPr="00A84286">
        <w:rPr>
          <w:lang w:val="en-US"/>
        </w:rPr>
        <w:t>.</w:t>
      </w:r>
    </w:p>
    <w:p w14:paraId="67D47CD1" w14:textId="7A6B51CA" w:rsidR="00A84286" w:rsidRPr="00752AD7" w:rsidRDefault="00A84286" w:rsidP="000144EC">
      <w:pPr>
        <w:pStyle w:val="ListParagraph"/>
        <w:numPr>
          <w:ilvl w:val="1"/>
          <w:numId w:val="7"/>
        </w:numPr>
        <w:rPr>
          <w:lang w:val="en-US"/>
        </w:rPr>
      </w:pPr>
      <w:r w:rsidRPr="00752AD7">
        <w:rPr>
          <w:lang w:val="en-US"/>
        </w:rPr>
        <w:t>After the 1 minute of setting up time, the team is required to start their robot from</w:t>
      </w:r>
      <w:r w:rsidR="00752AD7" w:rsidRPr="00752AD7">
        <w:rPr>
          <w:lang w:val="en-US"/>
        </w:rPr>
        <w:t xml:space="preserve"> </w:t>
      </w:r>
      <w:r w:rsidRPr="00752AD7">
        <w:rPr>
          <w:lang w:val="en-US"/>
        </w:rPr>
        <w:t>the starting line and the timer will start.</w:t>
      </w:r>
    </w:p>
    <w:p w14:paraId="7717F0E6" w14:textId="5E471FA3" w:rsidR="00A84286" w:rsidRPr="00752AD7" w:rsidRDefault="00A84286" w:rsidP="00BF449F">
      <w:pPr>
        <w:pStyle w:val="ListParagraph"/>
        <w:numPr>
          <w:ilvl w:val="1"/>
          <w:numId w:val="7"/>
        </w:numPr>
        <w:rPr>
          <w:lang w:val="en-US"/>
        </w:rPr>
      </w:pPr>
      <w:r w:rsidRPr="00752AD7">
        <w:rPr>
          <w:lang w:val="en-US"/>
        </w:rPr>
        <w:t xml:space="preserve">The robot must reach the finishing line within </w:t>
      </w:r>
      <w:ins w:id="97" w:author="Stefan Chivarov" w:date="2023-04-20T09:35:00Z">
        <w:r w:rsidR="00306A12">
          <w:rPr>
            <w:lang w:val="en-US"/>
          </w:rPr>
          <w:t>5</w:t>
        </w:r>
      </w:ins>
      <w:del w:id="98" w:author="Stefan Chivarov" w:date="2023-04-20T09:35:00Z">
        <w:r w:rsidRPr="00752AD7" w:rsidDel="00306A12">
          <w:rPr>
            <w:lang w:val="en-US"/>
          </w:rPr>
          <w:delText>3</w:delText>
        </w:r>
      </w:del>
      <w:r w:rsidRPr="00752AD7">
        <w:rPr>
          <w:lang w:val="en-US"/>
        </w:rPr>
        <w:t xml:space="preserve"> minutes. The timer will be stopped</w:t>
      </w:r>
      <w:r w:rsidR="00752AD7" w:rsidRPr="00752AD7">
        <w:rPr>
          <w:lang w:val="en-US"/>
        </w:rPr>
        <w:t xml:space="preserve"> </w:t>
      </w:r>
      <w:r w:rsidRPr="00752AD7">
        <w:rPr>
          <w:lang w:val="en-US"/>
        </w:rPr>
        <w:t>when the robot touches the finishing line.</w:t>
      </w:r>
    </w:p>
    <w:p w14:paraId="10C931ED" w14:textId="33CFCCB7" w:rsidR="00A84286" w:rsidRPr="00752AD7" w:rsidDel="00306A12" w:rsidRDefault="00A84286" w:rsidP="00AA418D">
      <w:pPr>
        <w:pStyle w:val="ListParagraph"/>
        <w:numPr>
          <w:ilvl w:val="1"/>
          <w:numId w:val="7"/>
        </w:numPr>
        <w:rPr>
          <w:del w:id="99" w:author="Stefan Chivarov" w:date="2023-04-20T09:36:00Z"/>
          <w:lang w:val="en-US"/>
        </w:rPr>
      </w:pPr>
      <w:del w:id="100" w:author="Stefan Chivarov" w:date="2023-04-20T09:36:00Z">
        <w:r w:rsidRPr="00752AD7" w:rsidDel="00306A12">
          <w:rPr>
            <w:lang w:val="en-US"/>
          </w:rPr>
          <w:delText>Retry is allowed up to three times but the timer will not be stopped. Robot must be</w:delText>
        </w:r>
        <w:r w:rsidR="00752AD7" w:rsidRPr="00752AD7" w:rsidDel="00306A12">
          <w:rPr>
            <w:lang w:val="en-US"/>
          </w:rPr>
          <w:delText xml:space="preserve"> </w:delText>
        </w:r>
        <w:r w:rsidRPr="00752AD7" w:rsidDel="00306A12">
          <w:rPr>
            <w:lang w:val="en-US"/>
          </w:rPr>
          <w:delText>placed behind the starting line when retrying. Retry is compulsory every time the</w:delText>
        </w:r>
        <w:r w:rsidR="00752AD7" w:rsidRPr="00752AD7" w:rsidDel="00306A12">
          <w:rPr>
            <w:lang w:val="en-US"/>
          </w:rPr>
          <w:delText xml:space="preserve"> </w:delText>
        </w:r>
        <w:r w:rsidRPr="00752AD7" w:rsidDel="00306A12">
          <w:rPr>
            <w:lang w:val="en-US"/>
          </w:rPr>
          <w:delText>robot goes away from the track.</w:delText>
        </w:r>
      </w:del>
    </w:p>
    <w:p w14:paraId="118CFC8F" w14:textId="00802E75" w:rsidR="00A84286" w:rsidRPr="00A84286" w:rsidRDefault="00A84286" w:rsidP="00752AD7">
      <w:pPr>
        <w:pStyle w:val="ListParagraph"/>
        <w:numPr>
          <w:ilvl w:val="1"/>
          <w:numId w:val="7"/>
        </w:numPr>
        <w:rPr>
          <w:lang w:val="en-US"/>
        </w:rPr>
      </w:pPr>
      <w:r w:rsidRPr="00A84286">
        <w:rPr>
          <w:lang w:val="en-US"/>
        </w:rPr>
        <w:t xml:space="preserve">Only the two team members are allowed to enter the </w:t>
      </w:r>
      <w:r w:rsidR="00F73F0D">
        <w:rPr>
          <w:lang w:val="en-US"/>
        </w:rPr>
        <w:t>competition</w:t>
      </w:r>
      <w:r w:rsidRPr="00A84286">
        <w:rPr>
          <w:lang w:val="en-US"/>
        </w:rPr>
        <w:t xml:space="preserve"> field.</w:t>
      </w:r>
    </w:p>
    <w:p w14:paraId="68C1BAE9" w14:textId="2F1A2D59" w:rsidR="00A84286" w:rsidRPr="00A84286" w:rsidRDefault="00A84286" w:rsidP="00752AD7">
      <w:pPr>
        <w:pStyle w:val="ListParagraph"/>
        <w:numPr>
          <w:ilvl w:val="1"/>
          <w:numId w:val="7"/>
        </w:numPr>
        <w:rPr>
          <w:lang w:val="en-US"/>
        </w:rPr>
      </w:pPr>
      <w:r w:rsidRPr="00A84286">
        <w:rPr>
          <w:lang w:val="en-US"/>
        </w:rPr>
        <w:t>The team’s robot will be inspected and quarantined 5 minutes before each try.</w:t>
      </w:r>
    </w:p>
    <w:p w14:paraId="6B2C68FD" w14:textId="77777777" w:rsidR="00A84286" w:rsidRDefault="00A84286" w:rsidP="00752AD7">
      <w:pPr>
        <w:pStyle w:val="ListParagraph"/>
        <w:numPr>
          <w:ilvl w:val="1"/>
          <w:numId w:val="7"/>
        </w:numPr>
        <w:rPr>
          <w:lang w:val="en-US"/>
        </w:rPr>
      </w:pPr>
      <w:r w:rsidRPr="00A84286">
        <w:rPr>
          <w:lang w:val="en-US"/>
        </w:rPr>
        <w:t>Reprogramming or modifying of the robot is not allowed after the setting up time.</w:t>
      </w:r>
    </w:p>
    <w:p w14:paraId="7CA9F6CB" w14:textId="77777777" w:rsidR="00F73F0D" w:rsidRDefault="00F73F0D" w:rsidP="00F73F0D">
      <w:pPr>
        <w:pStyle w:val="ListParagraph"/>
        <w:ind w:left="792"/>
        <w:rPr>
          <w:lang w:val="en-US"/>
        </w:rPr>
      </w:pPr>
    </w:p>
    <w:p w14:paraId="3BFD421D" w14:textId="78B2E2AF" w:rsidR="00E6198A" w:rsidRPr="00F73F0D" w:rsidRDefault="00E6198A" w:rsidP="00F73F0D">
      <w:pPr>
        <w:pStyle w:val="ListParagraph"/>
        <w:numPr>
          <w:ilvl w:val="0"/>
          <w:numId w:val="7"/>
        </w:numPr>
        <w:rPr>
          <w:b/>
          <w:bCs/>
          <w:lang w:val="en-US"/>
        </w:rPr>
      </w:pPr>
      <w:r w:rsidRPr="00F73F0D">
        <w:rPr>
          <w:b/>
          <w:bCs/>
          <w:lang w:val="en-US"/>
        </w:rPr>
        <w:t>DISQUALIFICATION</w:t>
      </w:r>
    </w:p>
    <w:p w14:paraId="7DDE324A" w14:textId="7F2820DC" w:rsidR="00E6198A" w:rsidRPr="00F73F0D" w:rsidRDefault="00E6198A" w:rsidP="00F73F0D">
      <w:pPr>
        <w:pStyle w:val="ListParagraph"/>
        <w:numPr>
          <w:ilvl w:val="1"/>
          <w:numId w:val="7"/>
        </w:numPr>
        <w:rPr>
          <w:lang w:val="en-US"/>
        </w:rPr>
      </w:pPr>
      <w:r w:rsidRPr="00F73F0D">
        <w:rPr>
          <w:lang w:val="en-US"/>
        </w:rPr>
        <w:t>Team is not present for robot inspection five minutes before the beginning of a match.</w:t>
      </w:r>
    </w:p>
    <w:p w14:paraId="503C4654" w14:textId="3B011D1D" w:rsidR="00E6198A" w:rsidRPr="00F73F0D" w:rsidRDefault="00E6198A" w:rsidP="00F73F0D">
      <w:pPr>
        <w:pStyle w:val="ListParagraph"/>
        <w:numPr>
          <w:ilvl w:val="1"/>
          <w:numId w:val="7"/>
        </w:numPr>
        <w:rPr>
          <w:lang w:val="en-US"/>
        </w:rPr>
      </w:pPr>
      <w:r w:rsidRPr="00F73F0D">
        <w:rPr>
          <w:lang w:val="en-US"/>
        </w:rPr>
        <w:t>Team’s robot does not meet the specifications.</w:t>
      </w:r>
    </w:p>
    <w:p w14:paraId="3362F1B0" w14:textId="4C3088D8" w:rsidR="00E6198A" w:rsidRPr="00F73F0D" w:rsidRDefault="00E6198A" w:rsidP="00F73F0D">
      <w:pPr>
        <w:pStyle w:val="ListParagraph"/>
        <w:numPr>
          <w:ilvl w:val="1"/>
          <w:numId w:val="7"/>
        </w:numPr>
        <w:rPr>
          <w:lang w:val="en-US"/>
        </w:rPr>
      </w:pPr>
      <w:r w:rsidRPr="00F73F0D">
        <w:rPr>
          <w:lang w:val="en-US"/>
        </w:rPr>
        <w:t xml:space="preserve">Team member ruins the </w:t>
      </w:r>
      <w:r w:rsidR="00F73F0D">
        <w:rPr>
          <w:lang w:val="en-US"/>
        </w:rPr>
        <w:t>competition</w:t>
      </w:r>
      <w:r w:rsidRPr="00F73F0D">
        <w:rPr>
          <w:lang w:val="en-US"/>
        </w:rPr>
        <w:t>.</w:t>
      </w:r>
    </w:p>
    <w:p w14:paraId="75DEB95D" w14:textId="03DC4F45" w:rsidR="00E6198A" w:rsidRPr="00F73F0D" w:rsidRDefault="00E6198A" w:rsidP="00F73F0D">
      <w:pPr>
        <w:pStyle w:val="ListParagraph"/>
        <w:numPr>
          <w:ilvl w:val="1"/>
          <w:numId w:val="7"/>
        </w:numPr>
        <w:rPr>
          <w:lang w:val="en-US"/>
        </w:rPr>
      </w:pPr>
      <w:r w:rsidRPr="00F73F0D">
        <w:rPr>
          <w:lang w:val="en-US"/>
        </w:rPr>
        <w:t>Team member displays unsportsmanlike behaviour.</w:t>
      </w:r>
    </w:p>
    <w:p w14:paraId="42821C64" w14:textId="69EEA9D4" w:rsidR="00F73F0D" w:rsidRDefault="00E6198A" w:rsidP="00F73F0D">
      <w:pPr>
        <w:pStyle w:val="ListParagraph"/>
        <w:numPr>
          <w:ilvl w:val="1"/>
          <w:numId w:val="7"/>
        </w:numPr>
        <w:rPr>
          <w:lang w:val="en-US"/>
        </w:rPr>
      </w:pPr>
      <w:r w:rsidRPr="00F73F0D">
        <w:rPr>
          <w:lang w:val="en-US"/>
        </w:rPr>
        <w:t xml:space="preserve">The trial time for the disqualified team will be recorded as </w:t>
      </w:r>
      <w:r w:rsidR="00F73F0D" w:rsidRPr="00F73F0D">
        <w:rPr>
          <w:lang w:val="en-US"/>
        </w:rPr>
        <w:t>10</w:t>
      </w:r>
      <w:r w:rsidRPr="00F73F0D">
        <w:rPr>
          <w:lang w:val="en-US"/>
        </w:rPr>
        <w:t xml:space="preserve"> minutes.</w:t>
      </w:r>
    </w:p>
    <w:p w14:paraId="2C6F02BE" w14:textId="77777777" w:rsidR="00F73F0D" w:rsidRPr="00F73F0D" w:rsidRDefault="00F73F0D" w:rsidP="00F73F0D">
      <w:pPr>
        <w:pStyle w:val="ListParagraph"/>
        <w:ind w:left="792"/>
        <w:rPr>
          <w:lang w:val="en-US"/>
        </w:rPr>
      </w:pPr>
    </w:p>
    <w:p w14:paraId="6D77F1BA" w14:textId="5A161EA0" w:rsidR="00F73F0D" w:rsidRPr="00F73F0D" w:rsidRDefault="00F73F0D" w:rsidP="00F73F0D">
      <w:pPr>
        <w:pStyle w:val="ListParagraph"/>
        <w:numPr>
          <w:ilvl w:val="0"/>
          <w:numId w:val="7"/>
        </w:numPr>
        <w:rPr>
          <w:b/>
          <w:bCs/>
          <w:lang w:val="en-US"/>
        </w:rPr>
      </w:pPr>
      <w:r w:rsidRPr="00F73F0D">
        <w:rPr>
          <w:b/>
          <w:bCs/>
          <w:lang w:val="en-US"/>
        </w:rPr>
        <w:t>WINNING THE COMPETITION</w:t>
      </w:r>
    </w:p>
    <w:p w14:paraId="2D814E81" w14:textId="4210DD07" w:rsidR="00F73F0D" w:rsidRPr="00F73F0D" w:rsidRDefault="00F73F0D" w:rsidP="00F73F0D">
      <w:pPr>
        <w:pStyle w:val="ListParagraph"/>
        <w:numPr>
          <w:ilvl w:val="1"/>
          <w:numId w:val="7"/>
        </w:numPr>
        <w:rPr>
          <w:lang w:val="en-US"/>
        </w:rPr>
      </w:pPr>
      <w:r w:rsidRPr="00F73F0D">
        <w:rPr>
          <w:lang w:val="en-US"/>
        </w:rPr>
        <w:t>The teams will be ranked based on the team’s final (fastest) time</w:t>
      </w:r>
      <w:ins w:id="101" w:author="Stefan Chivarov" w:date="2023-04-20T09:38:00Z">
        <w:r w:rsidR="00BF449F">
          <w:rPr>
            <w:lang w:val="en-US"/>
          </w:rPr>
          <w:t xml:space="preserve"> and </w:t>
        </w:r>
      </w:ins>
      <w:ins w:id="102" w:author="Stefan Chivarov" w:date="2023-04-20T09:39:00Z">
        <w:r w:rsidR="00BF449F">
          <w:rPr>
            <w:lang w:val="en-US"/>
          </w:rPr>
          <w:t>a smaller</w:t>
        </w:r>
      </w:ins>
      <w:ins w:id="103" w:author="Stefan Chivarov" w:date="2023-04-20T09:38:00Z">
        <w:r w:rsidR="00BF449F">
          <w:rPr>
            <w:lang w:val="en-US"/>
          </w:rPr>
          <w:t xml:space="preserve"> number of penalty poin</w:t>
        </w:r>
      </w:ins>
      <w:ins w:id="104" w:author="Stefan Chivarov" w:date="2023-04-20T09:39:00Z">
        <w:r w:rsidR="00BF449F">
          <w:rPr>
            <w:lang w:val="en-US"/>
          </w:rPr>
          <w:t>t</w:t>
        </w:r>
      </w:ins>
      <w:ins w:id="105" w:author="Stefan Chivarov" w:date="2023-04-20T09:38:00Z">
        <w:r w:rsidR="00BF449F">
          <w:rPr>
            <w:lang w:val="en-US"/>
          </w:rPr>
          <w:t>s</w:t>
        </w:r>
      </w:ins>
      <w:r w:rsidRPr="00F73F0D">
        <w:rPr>
          <w:lang w:val="en-US"/>
        </w:rPr>
        <w:t>.</w:t>
      </w:r>
    </w:p>
    <w:p w14:paraId="61ED95C4" w14:textId="41A2BA8F" w:rsidR="00A84286" w:rsidRDefault="00F73F0D" w:rsidP="00621B3F">
      <w:pPr>
        <w:pStyle w:val="ListParagraph"/>
        <w:numPr>
          <w:ilvl w:val="1"/>
          <w:numId w:val="7"/>
        </w:numPr>
        <w:rPr>
          <w:lang w:val="en-US"/>
        </w:rPr>
      </w:pPr>
      <w:r w:rsidRPr="00F73F0D">
        <w:rPr>
          <w:lang w:val="en-US"/>
        </w:rPr>
        <w:t xml:space="preserve">In the event of a tie, the team’s next best trial time of the </w:t>
      </w:r>
      <w:r>
        <w:rPr>
          <w:lang w:val="en-US"/>
        </w:rPr>
        <w:t>two</w:t>
      </w:r>
      <w:r w:rsidRPr="00F73F0D">
        <w:rPr>
          <w:lang w:val="en-US"/>
        </w:rPr>
        <w:t xml:space="preserve"> tries will be referred to.</w:t>
      </w:r>
    </w:p>
    <w:p w14:paraId="7FDD1067" w14:textId="1770A3AB" w:rsidR="00F73F0D" w:rsidRDefault="00F73F0D" w:rsidP="00621B3F">
      <w:pPr>
        <w:pStyle w:val="ListParagraph"/>
        <w:numPr>
          <w:ilvl w:val="1"/>
          <w:numId w:val="7"/>
        </w:numPr>
        <w:rPr>
          <w:lang w:val="en-US"/>
        </w:rPr>
      </w:pPr>
      <w:r>
        <w:rPr>
          <w:lang w:val="en-US"/>
        </w:rPr>
        <w:t>If there is still a tie, each team will be given 3 new tries, and the winner will be announced based on the best time in the extra rounds.</w:t>
      </w:r>
    </w:p>
    <w:p w14:paraId="00DF9E2E" w14:textId="77777777" w:rsidR="00E41A92" w:rsidRDefault="00E41A92" w:rsidP="00E41A92">
      <w:pPr>
        <w:pStyle w:val="ListParagraph"/>
        <w:ind w:left="792"/>
        <w:rPr>
          <w:lang w:val="en-US"/>
        </w:rPr>
      </w:pPr>
    </w:p>
    <w:p w14:paraId="7271A5B7" w14:textId="091115A4" w:rsidR="00E41A92" w:rsidRPr="00E41A92" w:rsidRDefault="00E41A92" w:rsidP="00E41A92">
      <w:pPr>
        <w:pStyle w:val="ListParagraph"/>
        <w:numPr>
          <w:ilvl w:val="0"/>
          <w:numId w:val="7"/>
        </w:numPr>
        <w:rPr>
          <w:b/>
          <w:bCs/>
          <w:lang w:val="en-US"/>
        </w:rPr>
      </w:pPr>
      <w:r w:rsidRPr="00E41A92">
        <w:rPr>
          <w:b/>
          <w:bCs/>
          <w:lang w:val="en-US"/>
        </w:rPr>
        <w:t>CONFLICT RESOLUTION</w:t>
      </w:r>
    </w:p>
    <w:p w14:paraId="52467E39" w14:textId="6A662220" w:rsidR="00E41A92" w:rsidRPr="00E41A92" w:rsidRDefault="00E41A92" w:rsidP="00E41A92">
      <w:pPr>
        <w:pStyle w:val="ListParagraph"/>
        <w:numPr>
          <w:ilvl w:val="1"/>
          <w:numId w:val="7"/>
        </w:numPr>
        <w:rPr>
          <w:lang w:val="en-US"/>
        </w:rPr>
      </w:pPr>
      <w:r w:rsidRPr="00E41A92">
        <w:rPr>
          <w:lang w:val="en-US"/>
        </w:rPr>
        <w:lastRenderedPageBreak/>
        <w:t>All decisions during game play are made by the referee or the referee assistant, who are in charge of the field, persons and objects surrounding them.</w:t>
      </w:r>
    </w:p>
    <w:p w14:paraId="75652992" w14:textId="13DC3052" w:rsidR="00E41A92" w:rsidRPr="00E41A92" w:rsidRDefault="00E41A92" w:rsidP="00E41A92">
      <w:pPr>
        <w:pStyle w:val="ListParagraph"/>
        <w:numPr>
          <w:ilvl w:val="1"/>
          <w:numId w:val="7"/>
        </w:numPr>
        <w:rPr>
          <w:lang w:val="en-US"/>
        </w:rPr>
      </w:pPr>
      <w:r w:rsidRPr="00E41A92">
        <w:rPr>
          <w:lang w:val="en-US"/>
        </w:rPr>
        <w:t>During game play, the decisions made by the referee and/or the referee assistant are final.</w:t>
      </w:r>
    </w:p>
    <w:p w14:paraId="52A7A030" w14:textId="593A03FD" w:rsidR="00E41A92" w:rsidRPr="00E41A92" w:rsidRDefault="00E41A92" w:rsidP="00E41A92">
      <w:pPr>
        <w:pStyle w:val="ListParagraph"/>
        <w:numPr>
          <w:ilvl w:val="1"/>
          <w:numId w:val="7"/>
        </w:numPr>
        <w:rPr>
          <w:lang w:val="en-US"/>
        </w:rPr>
      </w:pPr>
      <w:r w:rsidRPr="00E41A92">
        <w:rPr>
          <w:lang w:val="en-US"/>
        </w:rPr>
        <w:t>Objections to the decisions of the referees are not accepted.</w:t>
      </w:r>
    </w:p>
    <w:p w14:paraId="2F560EB3" w14:textId="788E1620" w:rsidR="007E189E" w:rsidRDefault="00E41A92" w:rsidP="00E41A92">
      <w:pPr>
        <w:pStyle w:val="ListParagraph"/>
        <w:numPr>
          <w:ilvl w:val="1"/>
          <w:numId w:val="7"/>
        </w:numPr>
        <w:rPr>
          <w:lang w:val="en-US"/>
        </w:rPr>
      </w:pPr>
      <w:r w:rsidRPr="00E41A92">
        <w:rPr>
          <w:lang w:val="en-US"/>
        </w:rPr>
        <w:t>If a team violates any of the competition rules, unnoticed by the referees, captain or team leader may submit a complaint to the Organizing Committee or personally to the referee before the contest end.</w:t>
      </w:r>
    </w:p>
    <w:p w14:paraId="791A3327" w14:textId="77777777" w:rsidR="006A1986" w:rsidRDefault="006A1986" w:rsidP="006A1986">
      <w:pPr>
        <w:pStyle w:val="ListParagraph"/>
        <w:ind w:left="792"/>
        <w:rPr>
          <w:lang w:val="en-US"/>
        </w:rPr>
      </w:pPr>
    </w:p>
    <w:p w14:paraId="4435B079" w14:textId="2AB00074" w:rsidR="00E41A92" w:rsidRPr="006A1986" w:rsidRDefault="00E41A92" w:rsidP="00E41A92">
      <w:pPr>
        <w:pStyle w:val="ListParagraph"/>
        <w:numPr>
          <w:ilvl w:val="0"/>
          <w:numId w:val="7"/>
        </w:numPr>
        <w:rPr>
          <w:b/>
          <w:bCs/>
          <w:lang w:val="en-US"/>
        </w:rPr>
      </w:pPr>
      <w:r w:rsidRPr="006A1986">
        <w:rPr>
          <w:b/>
          <w:bCs/>
          <w:lang w:val="en-US"/>
        </w:rPr>
        <w:t>OTHERS</w:t>
      </w:r>
    </w:p>
    <w:p w14:paraId="77F2DEB2" w14:textId="7F4E2AF8" w:rsidR="00E41A92" w:rsidRPr="006A1986" w:rsidRDefault="00E41A92" w:rsidP="006A1986">
      <w:pPr>
        <w:pStyle w:val="ListParagraph"/>
        <w:numPr>
          <w:ilvl w:val="1"/>
          <w:numId w:val="7"/>
        </w:numPr>
        <w:rPr>
          <w:lang w:val="en-US"/>
        </w:rPr>
      </w:pPr>
      <w:r w:rsidRPr="006A1986">
        <w:rPr>
          <w:lang w:val="en-US"/>
        </w:rPr>
        <w:t>It is expected that the aim of all teams is to play a fair and clean game. Teams that deliberately cheats or cause interference to others and cause damage to the field and facilities will be disqualified.</w:t>
      </w:r>
    </w:p>
    <w:p w14:paraId="3B563B6A" w14:textId="2C7ED8A3" w:rsidR="00E41A92" w:rsidRPr="006A1986" w:rsidRDefault="00E41A92" w:rsidP="006A1986">
      <w:pPr>
        <w:pStyle w:val="ListParagraph"/>
        <w:numPr>
          <w:ilvl w:val="1"/>
          <w:numId w:val="7"/>
        </w:numPr>
        <w:rPr>
          <w:lang w:val="en-US"/>
        </w:rPr>
      </w:pPr>
      <w:r w:rsidRPr="006A1986">
        <w:rPr>
          <w:lang w:val="en-US"/>
        </w:rPr>
        <w:t>All decisions about gameplay and timing are under the digression of the juries.</w:t>
      </w:r>
    </w:p>
    <w:p w14:paraId="7D59CB24" w14:textId="0C7DD185" w:rsidR="00E41A92" w:rsidRPr="006A1986" w:rsidRDefault="00E41A92" w:rsidP="006A1986">
      <w:pPr>
        <w:pStyle w:val="ListParagraph"/>
        <w:numPr>
          <w:ilvl w:val="1"/>
          <w:numId w:val="7"/>
        </w:numPr>
        <w:rPr>
          <w:lang w:val="en-US"/>
        </w:rPr>
      </w:pPr>
      <w:r w:rsidRPr="006A1986">
        <w:rPr>
          <w:lang w:val="en-US"/>
        </w:rPr>
        <w:t>Juries may announce new rules or decisions pertaining to any issues that are not mentioned in the rules and regulations.</w:t>
      </w:r>
    </w:p>
    <w:p w14:paraId="53DC55AA" w14:textId="79CD5F0E" w:rsidR="00E41A92" w:rsidRDefault="00E41A92" w:rsidP="006A1986">
      <w:pPr>
        <w:pStyle w:val="ListParagraph"/>
        <w:numPr>
          <w:ilvl w:val="1"/>
          <w:numId w:val="7"/>
        </w:numPr>
        <w:rPr>
          <w:lang w:val="en-US"/>
        </w:rPr>
      </w:pPr>
      <w:r w:rsidRPr="006A1986">
        <w:rPr>
          <w:lang w:val="en-US"/>
        </w:rPr>
        <w:t>All teams are encouraged to decorate the robots to reflect the culture, aesthetics and styles of their respective educational institute.</w:t>
      </w:r>
    </w:p>
    <w:p w14:paraId="51166820" w14:textId="694C2E4C" w:rsidR="006A1986" w:rsidRPr="006A1986" w:rsidRDefault="006A1986" w:rsidP="006A1986">
      <w:pPr>
        <w:pStyle w:val="ListParagraph"/>
        <w:numPr>
          <w:ilvl w:val="1"/>
          <w:numId w:val="7"/>
        </w:numPr>
        <w:rPr>
          <w:lang w:val="en-US"/>
        </w:rPr>
      </w:pPr>
      <w:r w:rsidRPr="006A1986">
        <w:rPr>
          <w:lang w:val="en-US"/>
        </w:rPr>
        <w:t>All matters not included in the regulations should be adjudicated by the judge of the main competition.</w:t>
      </w:r>
    </w:p>
    <w:p w14:paraId="28F7EFC7" w14:textId="59E2BE50" w:rsidR="006A1986" w:rsidRPr="006A1986" w:rsidRDefault="006A1986" w:rsidP="006A1986">
      <w:pPr>
        <w:pStyle w:val="ListParagraph"/>
        <w:numPr>
          <w:ilvl w:val="1"/>
          <w:numId w:val="7"/>
        </w:numPr>
        <w:rPr>
          <w:lang w:val="en-US"/>
        </w:rPr>
      </w:pPr>
      <w:r w:rsidRPr="006A1986">
        <w:rPr>
          <w:lang w:val="en-US"/>
        </w:rPr>
        <w:t>In justified cases, the main judge has a right to make a decision which is contradictory to the regulations of competition.</w:t>
      </w:r>
    </w:p>
    <w:p w14:paraId="03E66A6B" w14:textId="633EA3DB" w:rsidR="00E41A92" w:rsidRPr="006A1986" w:rsidRDefault="00E41A92" w:rsidP="006A1986">
      <w:pPr>
        <w:pStyle w:val="ListParagraph"/>
        <w:numPr>
          <w:ilvl w:val="1"/>
          <w:numId w:val="7"/>
        </w:numPr>
        <w:rPr>
          <w:lang w:val="en-US"/>
        </w:rPr>
      </w:pPr>
      <w:r w:rsidRPr="006A1986">
        <w:rPr>
          <w:lang w:val="en-US"/>
        </w:rPr>
        <w:t>The organizer reserves the right to amend the Rules &amp; Regulations without giving prior notification or any reasons thereof.</w:t>
      </w:r>
    </w:p>
    <w:p w14:paraId="7E129254" w14:textId="77777777" w:rsidR="007E189E" w:rsidRPr="00E6198A" w:rsidRDefault="007E189E" w:rsidP="00E6198A">
      <w:pPr>
        <w:pStyle w:val="ListParagraph"/>
        <w:ind w:left="360"/>
        <w:rPr>
          <w:lang w:val="en-US"/>
        </w:rPr>
      </w:pPr>
    </w:p>
    <w:p w14:paraId="2359DA17" w14:textId="675AC5A8" w:rsidR="006A1986" w:rsidRPr="009147C7" w:rsidRDefault="006A1986" w:rsidP="006A1986">
      <w:pPr>
        <w:jc w:val="center"/>
        <w:rPr>
          <w:b/>
          <w:bCs/>
          <w:sz w:val="28"/>
          <w:szCs w:val="28"/>
          <w:lang w:val="en-US"/>
        </w:rPr>
      </w:pPr>
      <w:r>
        <w:rPr>
          <w:lang w:val="en-US"/>
        </w:rPr>
        <w:br w:type="page"/>
      </w:r>
      <w:r w:rsidRPr="00BA3E4D">
        <w:rPr>
          <w:b/>
          <w:bCs/>
          <w:sz w:val="28"/>
          <w:szCs w:val="28"/>
          <w:lang w:val="en-US"/>
        </w:rPr>
        <w:lastRenderedPageBreak/>
        <w:t xml:space="preserve">APPENDIX A: </w:t>
      </w:r>
      <w:del w:id="106" w:author="Stefan Chivarov" w:date="2023-04-20T09:41:00Z">
        <w:r w:rsidRPr="00BA3E4D" w:rsidDel="00BF449F">
          <w:rPr>
            <w:b/>
            <w:bCs/>
            <w:sz w:val="28"/>
            <w:szCs w:val="28"/>
            <w:lang w:val="en-US"/>
          </w:rPr>
          <w:delText>COMPETITION FIELD</w:delText>
        </w:r>
      </w:del>
      <w:ins w:id="107" w:author="Stefan Chivarov" w:date="2023-04-20T09:41:00Z">
        <w:r w:rsidR="00BF449F">
          <w:rPr>
            <w:b/>
            <w:bCs/>
            <w:sz w:val="28"/>
            <w:szCs w:val="28"/>
            <w:lang w:val="en-US"/>
          </w:rPr>
          <w:t xml:space="preserve">MAZE </w:t>
        </w:r>
      </w:ins>
      <w:ins w:id="108" w:author="Stefan Chivarov" w:date="2023-04-20T09:43:00Z">
        <w:r w:rsidR="009147C7">
          <w:rPr>
            <w:b/>
            <w:bCs/>
            <w:sz w:val="28"/>
            <w:szCs w:val="28"/>
            <w:lang w:val="en-US"/>
          </w:rPr>
          <w:t>LAYOUT</w:t>
        </w:r>
      </w:ins>
    </w:p>
    <w:p w14:paraId="74D04DB4" w14:textId="01B8B623" w:rsidR="006A1986" w:rsidRDefault="00A4535B" w:rsidP="0051503A">
      <w:pPr>
        <w:pStyle w:val="ListParagraph"/>
        <w:ind w:left="360"/>
        <w:jc w:val="center"/>
        <w:rPr>
          <w:ins w:id="109" w:author="Stefan Chivarov" w:date="2023-04-28T19:10:00Z"/>
          <w:lang w:val="en-US"/>
        </w:rPr>
      </w:pPr>
      <w:bookmarkStart w:id="110" w:name="_Hlk132881302"/>
      <w:del w:id="111" w:author="Stefan Chivarov" w:date="2023-04-20T09:40:00Z">
        <w:r w:rsidDel="00BF449F">
          <w:rPr>
            <w:noProof/>
            <w:lang w:val="en-US"/>
          </w:rPr>
          <w:lastRenderedPageBreak/>
          <w:drawing>
            <wp:inline distT="0" distB="0" distL="0" distR="0" wp14:anchorId="46CE828A" wp14:editId="1B6AB047">
              <wp:extent cx="3714750" cy="78413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4382" cy="7903865"/>
                      </a:xfrm>
                      <a:prstGeom prst="rect">
                        <a:avLst/>
                      </a:prstGeom>
                      <a:noFill/>
                      <a:ln>
                        <a:noFill/>
                      </a:ln>
                    </pic:spPr>
                  </pic:pic>
                </a:graphicData>
              </a:graphic>
            </wp:inline>
          </w:drawing>
        </w:r>
      </w:del>
      <w:bookmarkEnd w:id="110"/>
      <w:ins w:id="112" w:author="Stefan Chivarov" w:date="2023-04-28T19:09:00Z">
        <w:r w:rsidR="0051503A">
          <w:rPr>
            <w:noProof/>
            <w:lang w:val="en-US"/>
          </w:rPr>
          <w:drawing>
            <wp:inline distT="0" distB="0" distL="0" distR="0" wp14:anchorId="263000D5" wp14:editId="34B27F42">
              <wp:extent cx="7913045" cy="4925593"/>
              <wp:effectExtent l="7938" t="0" r="952" b="95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rot="5400000">
                        <a:off x="0" y="0"/>
                        <a:ext cx="7931270" cy="4936937"/>
                      </a:xfrm>
                      <a:prstGeom prst="rect">
                        <a:avLst/>
                      </a:prstGeom>
                    </pic:spPr>
                  </pic:pic>
                </a:graphicData>
              </a:graphic>
            </wp:inline>
          </w:drawing>
        </w:r>
      </w:ins>
    </w:p>
    <w:p w14:paraId="0416636C" w14:textId="558AED01" w:rsidR="0051503A" w:rsidRDefault="0051503A" w:rsidP="0051503A">
      <w:pPr>
        <w:pStyle w:val="ListParagraph"/>
        <w:ind w:left="360"/>
        <w:jc w:val="center"/>
        <w:rPr>
          <w:ins w:id="113" w:author="Stefan Chivarov" w:date="2023-04-28T19:11:00Z"/>
          <w:lang w:val="en-US"/>
        </w:rPr>
      </w:pPr>
      <w:ins w:id="114" w:author="Stefan Chivarov" w:date="2023-04-28T19:10:00Z">
        <w:r>
          <w:rPr>
            <w:lang w:val="en-US"/>
          </w:rPr>
          <w:t>Fig.1 Maze</w:t>
        </w:r>
      </w:ins>
    </w:p>
    <w:p w14:paraId="5A882F0E" w14:textId="459BB1CE" w:rsidR="0051503A" w:rsidRDefault="0051503A" w:rsidP="0051503A">
      <w:pPr>
        <w:rPr>
          <w:ins w:id="115" w:author="Stefan Chivarov" w:date="2023-04-28T19:13:00Z"/>
          <w:lang w:val="en-US"/>
        </w:rPr>
      </w:pPr>
      <w:ins w:id="116" w:author="Stefan Chivarov" w:date="2023-04-28T19:12:00Z">
        <w:r>
          <w:rPr>
            <w:noProof/>
            <w:lang w:val="en-US"/>
          </w:rPr>
          <w:lastRenderedPageBreak/>
          <w:drawing>
            <wp:inline distT="0" distB="0" distL="0" distR="0" wp14:anchorId="0100FA71" wp14:editId="3285BEA3">
              <wp:extent cx="7465071" cy="5436552"/>
              <wp:effectExtent l="4762" t="0" r="7303" b="730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rot="5400000">
                        <a:off x="0" y="0"/>
                        <a:ext cx="7473892" cy="5442976"/>
                      </a:xfrm>
                      <a:prstGeom prst="rect">
                        <a:avLst/>
                      </a:prstGeom>
                    </pic:spPr>
                  </pic:pic>
                </a:graphicData>
              </a:graphic>
            </wp:inline>
          </w:drawing>
        </w:r>
      </w:ins>
    </w:p>
    <w:p w14:paraId="0DB599C8" w14:textId="47FD7F62" w:rsidR="0051503A" w:rsidRPr="0051503A" w:rsidRDefault="0051503A" w:rsidP="0051503A">
      <w:pPr>
        <w:jc w:val="center"/>
        <w:rPr>
          <w:lang w:val="en-US"/>
        </w:rPr>
        <w:pPrChange w:id="117" w:author="Stefan Chivarov" w:date="2023-04-28T19:13:00Z">
          <w:pPr>
            <w:pStyle w:val="ListParagraph"/>
            <w:ind w:left="360"/>
            <w:jc w:val="center"/>
          </w:pPr>
        </w:pPrChange>
      </w:pPr>
      <w:ins w:id="118" w:author="Stefan Chivarov" w:date="2023-04-28T19:13:00Z">
        <w:r>
          <w:rPr>
            <w:lang w:val="en-US"/>
          </w:rPr>
          <w:t xml:space="preserve">Fig.2 Maze sizing </w:t>
        </w:r>
      </w:ins>
    </w:p>
    <w:sectPr w:rsidR="0051503A" w:rsidRPr="0051503A" w:rsidSect="00F908B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A151F" w14:textId="77777777" w:rsidR="00A31EB5" w:rsidRDefault="00A31EB5" w:rsidP="00B50044">
      <w:pPr>
        <w:spacing w:after="0" w:line="240" w:lineRule="auto"/>
      </w:pPr>
      <w:r>
        <w:separator/>
      </w:r>
    </w:p>
  </w:endnote>
  <w:endnote w:type="continuationSeparator" w:id="0">
    <w:p w14:paraId="48BF33F1" w14:textId="77777777" w:rsidR="00A31EB5" w:rsidRDefault="00A31EB5" w:rsidP="00B5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152391"/>
      <w:docPartObj>
        <w:docPartGallery w:val="Page Numbers (Bottom of Page)"/>
        <w:docPartUnique/>
      </w:docPartObj>
    </w:sdtPr>
    <w:sdtContent>
      <w:sdt>
        <w:sdtPr>
          <w:id w:val="-1769616900"/>
          <w:docPartObj>
            <w:docPartGallery w:val="Page Numbers (Top of Page)"/>
            <w:docPartUnique/>
          </w:docPartObj>
        </w:sdtPr>
        <w:sdtContent>
          <w:p w14:paraId="6CCD132E" w14:textId="424A0685" w:rsidR="005D2A2F" w:rsidRDefault="005D2A2F" w:rsidP="005D2A2F">
            <w:pPr>
              <w:pStyle w:val="Footer"/>
              <w:jc w:val="right"/>
            </w:pPr>
            <w:r w:rsidRPr="005D2A2F">
              <w:rPr>
                <w:lang w:val="en-US"/>
              </w:rPr>
              <w:t xml:space="preserve">IT Robo Olympics </w:t>
            </w:r>
            <w:del w:id="119" w:author="Stefan Chivarov" w:date="2023-04-20T08:02:00Z">
              <w:r w:rsidRPr="005D2A2F" w:rsidDel="00AB0F29">
                <w:rPr>
                  <w:lang w:val="en-US"/>
                </w:rPr>
                <w:delText>-</w:delText>
              </w:r>
            </w:del>
            <w:ins w:id="120" w:author="Stefan Chivarov" w:date="2023-04-20T08:02:00Z">
              <w:r w:rsidR="00AB0F29">
                <w:rPr>
                  <w:lang w:val="en-US"/>
                </w:rPr>
                <w:t>–</w:t>
              </w:r>
            </w:ins>
            <w:r w:rsidRPr="005D2A2F">
              <w:rPr>
                <w:lang w:val="en-US"/>
              </w:rPr>
              <w:t xml:space="preserve"> </w:t>
            </w:r>
            <w:del w:id="121" w:author="Stefan Chivarov" w:date="2023-04-20T08:02:00Z">
              <w:r w:rsidRPr="005D2A2F" w:rsidDel="00AB0F29">
                <w:rPr>
                  <w:lang w:val="en-US"/>
                </w:rPr>
                <w:delText>Line Following</w:delText>
              </w:r>
            </w:del>
            <w:ins w:id="122" w:author="Stefan Chivarov" w:date="2023-04-20T08:02:00Z">
              <w:r w:rsidR="00AB0F29">
                <w:rPr>
                  <w:lang w:val="en-US"/>
                </w:rPr>
                <w:t>Maze Solving</w:t>
              </w:r>
            </w:ins>
            <w:r w:rsidRPr="005D2A2F">
              <w:rPr>
                <w:lang w:val="en-US"/>
              </w:rPr>
              <w:t xml:space="preserve"> Robot Competition RULES &amp; REGULATIONS</w:t>
            </w:r>
            <w:r>
              <w:rPr>
                <w:lang w:val="en-US"/>
              </w:rPr>
              <w:t xml:space="preserve"> v. 1.</w:t>
            </w:r>
            <w:ins w:id="123" w:author="Stefan Chivarov" w:date="2023-04-20T08:02:00Z">
              <w:r w:rsidR="00AB0F29">
                <w:rPr>
                  <w:lang w:val="en-US"/>
                </w:rPr>
                <w:t>5</w:t>
              </w:r>
            </w:ins>
            <w:del w:id="124" w:author="Stefan Chivarov" w:date="2023-04-20T08:02:00Z">
              <w:r w:rsidDel="00AB0F29">
                <w:rPr>
                  <w:lang w:val="en-US"/>
                </w:rPr>
                <w:delText>7</w:delText>
              </w:r>
            </w:del>
            <w:r>
              <w:rPr>
                <w:lang w:val="en-US"/>
              </w:rPr>
              <w:t xml:space="preserve">        </w:t>
            </w:r>
            <w:r w:rsidRPr="005D2A2F">
              <w:rPr>
                <w:lang w:val="en-US"/>
              </w:rPr>
              <w:t>Page</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F636BF" w14:textId="5ECCAB1B" w:rsidR="00B50044" w:rsidRPr="00B50044" w:rsidRDefault="00B50044" w:rsidP="00B5004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9953" w14:textId="77777777" w:rsidR="00A31EB5" w:rsidRDefault="00A31EB5" w:rsidP="00B50044">
      <w:pPr>
        <w:spacing w:after="0" w:line="240" w:lineRule="auto"/>
      </w:pPr>
      <w:r>
        <w:separator/>
      </w:r>
    </w:p>
  </w:footnote>
  <w:footnote w:type="continuationSeparator" w:id="0">
    <w:p w14:paraId="31935312" w14:textId="77777777" w:rsidR="00A31EB5" w:rsidRDefault="00A31EB5" w:rsidP="00B5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BE02D" w14:textId="167C9DEE" w:rsidR="00BA0F52" w:rsidRDefault="00BA0F52" w:rsidP="00BA0F52">
    <w:pPr>
      <w:pStyle w:val="Header"/>
    </w:pPr>
    <w:r>
      <w:rPr>
        <w:noProof/>
      </w:rPr>
      <w:drawing>
        <wp:inline distT="0" distB="0" distL="0" distR="0" wp14:anchorId="2CE61926" wp14:editId="05901E94">
          <wp:extent cx="848967" cy="781050"/>
          <wp:effectExtent l="114300" t="133350" r="142240" b="2095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2066" cy="783901"/>
                  </a:xfrm>
                  <a:prstGeom prst="rect">
                    <a:avLst/>
                  </a:prstGeom>
                  <a:noFill/>
                  <a:ln>
                    <a:noFill/>
                  </a:ln>
                  <a:effectLst>
                    <a:glow rad="127000">
                      <a:srgbClr val="0070C0"/>
                    </a:glow>
                    <a:outerShdw blurRad="50800" dist="50800" dir="5400000" algn="ctr" rotWithShape="0">
                      <a:schemeClr val="accent1"/>
                    </a:outerShdw>
                  </a:effectLst>
                </pic:spPr>
              </pic:pic>
            </a:graphicData>
          </a:graphic>
        </wp:inline>
      </w:drawing>
    </w:r>
    <w:r>
      <w:rPr>
        <w:lang w:val="en-US"/>
      </w:rPr>
      <w:t xml:space="preserve">                                                     </w:t>
    </w:r>
    <w:r w:rsidR="00FD3242">
      <w:rPr>
        <w:lang w:val="en-US"/>
      </w:rPr>
      <w:t xml:space="preserve">                                                               </w:t>
    </w:r>
    <w:r>
      <w:rPr>
        <w:lang w:val="en-US"/>
      </w:rPr>
      <w:t xml:space="preserve">   </w:t>
    </w:r>
    <w:r w:rsidR="00FD3242">
      <w:rPr>
        <w:noProof/>
      </w:rPr>
      <w:drawing>
        <wp:inline distT="0" distB="0" distL="0" distR="0" wp14:anchorId="26E8FF2F" wp14:editId="53927841">
          <wp:extent cx="895350" cy="895350"/>
          <wp:effectExtent l="0" t="0" r="0" b="0"/>
          <wp:docPr id="6" name="Picture 6" descr="Kosovo Erasmus+ Office | Pris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sovo Erasmus+ Office | Pristin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E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531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DF21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4771D9"/>
    <w:multiLevelType w:val="multilevel"/>
    <w:tmpl w:val="FA30A5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4344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EA2F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047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B17F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0F2A74"/>
    <w:multiLevelType w:val="hybridMultilevel"/>
    <w:tmpl w:val="AF780EF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FF352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DF7A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53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8432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781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AB7D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720F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4D06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2D74C4"/>
    <w:multiLevelType w:val="hybridMultilevel"/>
    <w:tmpl w:val="93F4758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66728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517E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0065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561E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8B34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6E2540"/>
    <w:multiLevelType w:val="hybridMultilevel"/>
    <w:tmpl w:val="4552DD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C874ED8"/>
    <w:multiLevelType w:val="hybridMultilevel"/>
    <w:tmpl w:val="1132233E"/>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D0C41C6"/>
    <w:multiLevelType w:val="multilevel"/>
    <w:tmpl w:val="FA30A5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FC65093"/>
    <w:multiLevelType w:val="hybridMultilevel"/>
    <w:tmpl w:val="629216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2F16432"/>
    <w:multiLevelType w:val="hybridMultilevel"/>
    <w:tmpl w:val="998888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35433569">
    <w:abstractNumId w:val="17"/>
  </w:num>
  <w:num w:numId="2" w16cid:durableId="1341348420">
    <w:abstractNumId w:val="25"/>
  </w:num>
  <w:num w:numId="3" w16cid:durableId="62798331">
    <w:abstractNumId w:val="3"/>
  </w:num>
  <w:num w:numId="4" w16cid:durableId="199367275">
    <w:abstractNumId w:val="26"/>
  </w:num>
  <w:num w:numId="5" w16cid:durableId="1073426662">
    <w:abstractNumId w:val="8"/>
  </w:num>
  <w:num w:numId="6" w16cid:durableId="242495155">
    <w:abstractNumId w:val="27"/>
  </w:num>
  <w:num w:numId="7" w16cid:durableId="802962922">
    <w:abstractNumId w:val="1"/>
  </w:num>
  <w:num w:numId="8" w16cid:durableId="2030712516">
    <w:abstractNumId w:val="16"/>
  </w:num>
  <w:num w:numId="9" w16cid:durableId="318072837">
    <w:abstractNumId w:val="19"/>
  </w:num>
  <w:num w:numId="10" w16cid:durableId="1722631252">
    <w:abstractNumId w:val="6"/>
  </w:num>
  <w:num w:numId="11" w16cid:durableId="1472402625">
    <w:abstractNumId w:val="22"/>
  </w:num>
  <w:num w:numId="12" w16cid:durableId="770663974">
    <w:abstractNumId w:val="23"/>
  </w:num>
  <w:num w:numId="13" w16cid:durableId="452986770">
    <w:abstractNumId w:val="4"/>
  </w:num>
  <w:num w:numId="14" w16cid:durableId="165874688">
    <w:abstractNumId w:val="7"/>
  </w:num>
  <w:num w:numId="15" w16cid:durableId="1836799099">
    <w:abstractNumId w:val="18"/>
  </w:num>
  <w:num w:numId="16" w16cid:durableId="1717655339">
    <w:abstractNumId w:val="20"/>
  </w:num>
  <w:num w:numId="17" w16cid:durableId="1415931312">
    <w:abstractNumId w:val="21"/>
  </w:num>
  <w:num w:numId="18" w16cid:durableId="680202644">
    <w:abstractNumId w:val="24"/>
  </w:num>
  <w:num w:numId="19" w16cid:durableId="196816435">
    <w:abstractNumId w:val="10"/>
  </w:num>
  <w:num w:numId="20" w16cid:durableId="563416298">
    <w:abstractNumId w:val="5"/>
  </w:num>
  <w:num w:numId="21" w16cid:durableId="194580644">
    <w:abstractNumId w:val="11"/>
  </w:num>
  <w:num w:numId="22" w16cid:durableId="1539124994">
    <w:abstractNumId w:val="9"/>
  </w:num>
  <w:num w:numId="23" w16cid:durableId="1945453480">
    <w:abstractNumId w:val="15"/>
  </w:num>
  <w:num w:numId="24" w16cid:durableId="1641499960">
    <w:abstractNumId w:val="14"/>
  </w:num>
  <w:num w:numId="25" w16cid:durableId="1862666937">
    <w:abstractNumId w:val="0"/>
  </w:num>
  <w:num w:numId="26" w16cid:durableId="52702363">
    <w:abstractNumId w:val="2"/>
  </w:num>
  <w:num w:numId="27" w16cid:durableId="2001888597">
    <w:abstractNumId w:val="13"/>
  </w:num>
  <w:num w:numId="28" w16cid:durableId="174105567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Chivarov">
    <w15:presenceInfo w15:providerId="Windows Live" w15:userId="cb7c7c09f9e6e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BF"/>
    <w:rsid w:val="00031DCC"/>
    <w:rsid w:val="0005473B"/>
    <w:rsid w:val="000A7929"/>
    <w:rsid w:val="000D26CC"/>
    <w:rsid w:val="001B0B21"/>
    <w:rsid w:val="001D37EE"/>
    <w:rsid w:val="001F155B"/>
    <w:rsid w:val="002E46C0"/>
    <w:rsid w:val="002F174F"/>
    <w:rsid w:val="00301EEB"/>
    <w:rsid w:val="00306A12"/>
    <w:rsid w:val="00394226"/>
    <w:rsid w:val="00464A1B"/>
    <w:rsid w:val="00466E7E"/>
    <w:rsid w:val="004911A5"/>
    <w:rsid w:val="0051503A"/>
    <w:rsid w:val="00554353"/>
    <w:rsid w:val="005849F4"/>
    <w:rsid w:val="005C439E"/>
    <w:rsid w:val="005D2A2F"/>
    <w:rsid w:val="005D716B"/>
    <w:rsid w:val="0060112E"/>
    <w:rsid w:val="00606D4E"/>
    <w:rsid w:val="006A1986"/>
    <w:rsid w:val="006C1F6F"/>
    <w:rsid w:val="00721F34"/>
    <w:rsid w:val="00752AD7"/>
    <w:rsid w:val="00763F7C"/>
    <w:rsid w:val="007775F9"/>
    <w:rsid w:val="007B4769"/>
    <w:rsid w:val="007E189E"/>
    <w:rsid w:val="0089789E"/>
    <w:rsid w:val="008D7649"/>
    <w:rsid w:val="008F6652"/>
    <w:rsid w:val="00910FF2"/>
    <w:rsid w:val="009147C7"/>
    <w:rsid w:val="00931BEE"/>
    <w:rsid w:val="009F1E66"/>
    <w:rsid w:val="00A206D6"/>
    <w:rsid w:val="00A31EB5"/>
    <w:rsid w:val="00A4535B"/>
    <w:rsid w:val="00A70BB2"/>
    <w:rsid w:val="00A84286"/>
    <w:rsid w:val="00AB0F29"/>
    <w:rsid w:val="00AC03BA"/>
    <w:rsid w:val="00B027BF"/>
    <w:rsid w:val="00B50044"/>
    <w:rsid w:val="00B81C18"/>
    <w:rsid w:val="00B9479C"/>
    <w:rsid w:val="00B94BD9"/>
    <w:rsid w:val="00B97199"/>
    <w:rsid w:val="00BA0F52"/>
    <w:rsid w:val="00BA3E4D"/>
    <w:rsid w:val="00BF449F"/>
    <w:rsid w:val="00C56102"/>
    <w:rsid w:val="00C5711C"/>
    <w:rsid w:val="00D20AD8"/>
    <w:rsid w:val="00DC309F"/>
    <w:rsid w:val="00DE361E"/>
    <w:rsid w:val="00E011AD"/>
    <w:rsid w:val="00E3420B"/>
    <w:rsid w:val="00E41A92"/>
    <w:rsid w:val="00E57B71"/>
    <w:rsid w:val="00E6198A"/>
    <w:rsid w:val="00E924D0"/>
    <w:rsid w:val="00F73F0D"/>
    <w:rsid w:val="00F85BC9"/>
    <w:rsid w:val="00F908B0"/>
    <w:rsid w:val="00FA2D73"/>
    <w:rsid w:val="00FD3242"/>
    <w:rsid w:val="00FE63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A979D"/>
  <w15:chartTrackingRefBased/>
  <w15:docId w15:val="{AB0F2465-B94E-4ECA-A4F8-A2F952C4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0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0044"/>
  </w:style>
  <w:style w:type="paragraph" w:styleId="Footer">
    <w:name w:val="footer"/>
    <w:basedOn w:val="Normal"/>
    <w:link w:val="FooterChar"/>
    <w:uiPriority w:val="99"/>
    <w:unhideWhenUsed/>
    <w:rsid w:val="00B500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0044"/>
  </w:style>
  <w:style w:type="paragraph" w:styleId="ListParagraph">
    <w:name w:val="List Paragraph"/>
    <w:basedOn w:val="Normal"/>
    <w:uiPriority w:val="34"/>
    <w:qFormat/>
    <w:rsid w:val="0005473B"/>
    <w:pPr>
      <w:ind w:left="720"/>
      <w:contextualSpacing/>
    </w:pPr>
  </w:style>
  <w:style w:type="character" w:styleId="Hyperlink">
    <w:name w:val="Hyperlink"/>
    <w:basedOn w:val="DefaultParagraphFont"/>
    <w:uiPriority w:val="99"/>
    <w:unhideWhenUsed/>
    <w:rsid w:val="005C439E"/>
    <w:rPr>
      <w:color w:val="0563C1" w:themeColor="hyperlink"/>
      <w:u w:val="single"/>
    </w:rPr>
  </w:style>
  <w:style w:type="character" w:styleId="UnresolvedMention">
    <w:name w:val="Unresolved Mention"/>
    <w:basedOn w:val="DefaultParagraphFont"/>
    <w:uiPriority w:val="99"/>
    <w:semiHidden/>
    <w:unhideWhenUsed/>
    <w:rsid w:val="005C439E"/>
    <w:rPr>
      <w:color w:val="605E5C"/>
      <w:shd w:val="clear" w:color="auto" w:fill="E1DFDD"/>
    </w:rPr>
  </w:style>
  <w:style w:type="paragraph" w:styleId="Revision">
    <w:name w:val="Revision"/>
    <w:hidden/>
    <w:uiPriority w:val="99"/>
    <w:semiHidden/>
    <w:rsid w:val="00AB0F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troclubs.eu/" TargetMode="External"/><Relationship Id="rId13" Type="http://schemas.openxmlformats.org/officeDocument/2006/relationships/hyperlink" Target="https://nitroclubs.eu/"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nitroclubs.eu/" TargetMode="External"/><Relationship Id="rId12" Type="http://schemas.openxmlformats.org/officeDocument/2006/relationships/hyperlink" Target="https://nitroclubs.eu/"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troclubs.eu/"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nitroclubs.e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itroclubs.eu/" TargetMode="External"/><Relationship Id="rId14" Type="http://schemas.openxmlformats.org/officeDocument/2006/relationships/hyperlink" Target="https://nitroclubs.eu/"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Chivarov</dc:creator>
  <cp:keywords/>
  <dc:description/>
  <cp:lastModifiedBy>Stefan Chivarov</cp:lastModifiedBy>
  <cp:revision>8</cp:revision>
  <dcterms:created xsi:type="dcterms:W3CDTF">2023-04-20T06:42:00Z</dcterms:created>
  <dcterms:modified xsi:type="dcterms:W3CDTF">2023-04-28T16:13:00Z</dcterms:modified>
</cp:coreProperties>
</file>